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130" w:rsidRPr="00AF6226" w:rsidRDefault="003E09DE" w:rsidP="00F279DC">
      <w:pPr>
        <w:rPr>
          <w:rFonts w:ascii="Tahoma" w:hAnsi="Tahoma" w:cs="Tahoma"/>
          <w:b/>
          <w:sz w:val="20"/>
          <w:szCs w:val="20"/>
          <w:u w:val="single"/>
        </w:rPr>
      </w:pPr>
      <w:r w:rsidRPr="003E09DE">
        <w:rPr>
          <w:rFonts w:ascii="Tahoma" w:hAnsi="Tahoma" w:cs="Tahoma"/>
          <w:b/>
          <w:sz w:val="20"/>
          <w:szCs w:val="20"/>
        </w:rPr>
        <w:t>FOR USA HIRES ONLY:</w:t>
      </w:r>
      <w:r>
        <w:rPr>
          <w:rFonts w:ascii="Tahoma" w:hAnsi="Tahoma" w:cs="Tahoma"/>
          <w:sz w:val="20"/>
          <w:szCs w:val="20"/>
        </w:rPr>
        <w:t xml:space="preserve"> </w:t>
      </w:r>
      <w:r w:rsidR="00F279DC" w:rsidRPr="009B1D4E">
        <w:rPr>
          <w:rFonts w:ascii="Tahoma" w:hAnsi="Tahoma" w:cs="Tahoma"/>
          <w:sz w:val="20"/>
          <w:szCs w:val="20"/>
        </w:rPr>
        <w:t>This list is compiled for new hire convenience (first week task) and is not meant to be inclusive of all Cisco tasks.</w:t>
      </w:r>
      <w:r w:rsidR="00F742C4">
        <w:rPr>
          <w:rFonts w:ascii="Tahoma" w:hAnsi="Tahoma" w:cs="Tahoma"/>
          <w:sz w:val="20"/>
          <w:szCs w:val="20"/>
        </w:rPr>
        <w:t xml:space="preserve"> Please note that all of the links are only accessible after </w:t>
      </w:r>
      <w:r w:rsidR="003C5409">
        <w:rPr>
          <w:rFonts w:ascii="Tahoma" w:hAnsi="Tahoma" w:cs="Tahoma"/>
          <w:sz w:val="20"/>
          <w:szCs w:val="20"/>
        </w:rPr>
        <w:t xml:space="preserve">you have access to </w:t>
      </w:r>
      <w:r w:rsidR="00F742C4">
        <w:rPr>
          <w:rFonts w:ascii="Tahoma" w:hAnsi="Tahoma" w:cs="Tahoma"/>
          <w:sz w:val="20"/>
          <w:szCs w:val="20"/>
        </w:rPr>
        <w:t>Cisco</w:t>
      </w:r>
      <w:r w:rsidR="003C5409">
        <w:rPr>
          <w:rFonts w:ascii="Tahoma" w:hAnsi="Tahoma" w:cs="Tahoma"/>
          <w:sz w:val="20"/>
          <w:szCs w:val="20"/>
        </w:rPr>
        <w:t>’s network and many links are only accessible in Internet Explorer</w:t>
      </w:r>
      <w:r w:rsidR="00F742C4">
        <w:rPr>
          <w:rFonts w:ascii="Tahoma" w:hAnsi="Tahoma" w:cs="Tahoma"/>
          <w:sz w:val="20"/>
          <w:szCs w:val="20"/>
        </w:rPr>
        <w:t>. For detailed tasks, p</w:t>
      </w:r>
      <w:r w:rsidR="00F279DC" w:rsidRPr="009B1D4E">
        <w:rPr>
          <w:rFonts w:ascii="Tahoma" w:hAnsi="Tahoma" w:cs="Tahoma"/>
          <w:sz w:val="20"/>
          <w:szCs w:val="20"/>
        </w:rPr>
        <w:t>lease visit</w:t>
      </w:r>
      <w:r w:rsidR="007136BA">
        <w:rPr>
          <w:rFonts w:ascii="Tahoma" w:hAnsi="Tahoma" w:cs="Tahoma"/>
          <w:sz w:val="20"/>
          <w:szCs w:val="20"/>
        </w:rPr>
        <w:t xml:space="preserve"> </w:t>
      </w:r>
      <w:hyperlink r:id="rId8" w:history="1">
        <w:r w:rsidR="00D57110" w:rsidRPr="00D57110">
          <w:rPr>
            <w:rStyle w:val="Hyperlink"/>
            <w:rFonts w:ascii="Tahoma" w:hAnsi="Tahoma" w:cs="Tahoma"/>
            <w:sz w:val="20"/>
            <w:szCs w:val="20"/>
          </w:rPr>
          <w:t>New Employee Roadmap</w:t>
        </w:r>
      </w:hyperlink>
      <w:r w:rsidR="00D57110">
        <w:rPr>
          <w:rFonts w:ascii="Tahoma" w:hAnsi="Tahoma" w:cs="Tahoma"/>
          <w:sz w:val="20"/>
          <w:szCs w:val="20"/>
        </w:rPr>
        <w:t>.</w:t>
      </w:r>
    </w:p>
    <w:p w:rsidR="00ED244B" w:rsidRPr="009B1D4E" w:rsidRDefault="00ED244B" w:rsidP="00F279DC">
      <w:pPr>
        <w:rPr>
          <w:rFonts w:ascii="Tahoma" w:hAnsi="Tahoma" w:cs="Tahoma"/>
          <w:sz w:val="20"/>
          <w:szCs w:val="20"/>
        </w:rPr>
      </w:pPr>
    </w:p>
    <w:p w:rsidR="00D057AE" w:rsidRPr="009B1D4E" w:rsidRDefault="00D057AE" w:rsidP="00D057AE">
      <w:pPr>
        <w:rPr>
          <w:rFonts w:ascii="Tahoma" w:hAnsi="Tahoma" w:cs="Tahoma"/>
          <w:sz w:val="20"/>
          <w:szCs w:val="20"/>
        </w:rPr>
      </w:pPr>
      <w:r w:rsidRPr="009B1D4E">
        <w:rPr>
          <w:rFonts w:ascii="Tahoma" w:hAnsi="Tahoma" w:cs="Tahoma"/>
          <w:b/>
          <w:sz w:val="20"/>
          <w:szCs w:val="20"/>
        </w:rPr>
        <w:t>Work Location Update</w:t>
      </w:r>
      <w:r w:rsidRPr="009B1D4E">
        <w:rPr>
          <w:rFonts w:ascii="Tahoma" w:hAnsi="Tahoma" w:cs="Tahoma"/>
          <w:sz w:val="20"/>
          <w:szCs w:val="20"/>
        </w:rPr>
        <w:t>:</w:t>
      </w:r>
      <w:r w:rsidR="003C5409">
        <w:rPr>
          <w:rFonts w:ascii="Tahoma" w:hAnsi="Tahoma" w:cs="Tahoma"/>
          <w:sz w:val="20"/>
          <w:szCs w:val="20"/>
        </w:rPr>
        <w:t xml:space="preserve"> You need this</w:t>
      </w:r>
      <w:r w:rsidR="007136BA">
        <w:rPr>
          <w:rFonts w:ascii="Tahoma" w:hAnsi="Tahoma" w:cs="Tahoma"/>
          <w:sz w:val="20"/>
          <w:szCs w:val="20"/>
        </w:rPr>
        <w:t xml:space="preserve"> for your phone extension # request.</w:t>
      </w:r>
      <w:r w:rsidRPr="009B1D4E">
        <w:rPr>
          <w:rFonts w:ascii="Tahoma" w:hAnsi="Tahoma" w:cs="Tahoma"/>
          <w:sz w:val="20"/>
          <w:szCs w:val="20"/>
        </w:rPr>
        <w:t xml:space="preserve"> Please update your </w:t>
      </w:r>
      <w:hyperlink r:id="rId9" w:history="1">
        <w:r w:rsidR="00D57110" w:rsidRPr="00D57110">
          <w:rPr>
            <w:rStyle w:val="Hyperlink"/>
            <w:rFonts w:ascii="Tahoma" w:hAnsi="Tahoma" w:cs="Tahoma"/>
            <w:sz w:val="20"/>
            <w:szCs w:val="20"/>
          </w:rPr>
          <w:t>site location</w:t>
        </w:r>
      </w:hyperlink>
      <w:r w:rsidR="00D57110">
        <w:rPr>
          <w:rFonts w:ascii="Tahoma" w:hAnsi="Tahoma" w:cs="Tahoma"/>
          <w:sz w:val="20"/>
          <w:szCs w:val="20"/>
        </w:rPr>
        <w:t xml:space="preserve"> </w:t>
      </w:r>
      <w:r w:rsidRPr="009B1D4E">
        <w:rPr>
          <w:rFonts w:ascii="Tahoma" w:hAnsi="Tahoma" w:cs="Tahoma"/>
          <w:sz w:val="20"/>
          <w:szCs w:val="20"/>
        </w:rPr>
        <w:t>on day 1</w:t>
      </w:r>
      <w:r w:rsidR="007136BA">
        <w:rPr>
          <w:rFonts w:ascii="Tahoma" w:hAnsi="Tahoma" w:cs="Tahoma"/>
          <w:sz w:val="20"/>
          <w:szCs w:val="20"/>
        </w:rPr>
        <w:t>.</w:t>
      </w:r>
      <w:r w:rsidR="00B50202" w:rsidRPr="009B1D4E">
        <w:rPr>
          <w:rFonts w:ascii="Tahoma" w:hAnsi="Tahoma" w:cs="Tahoma"/>
          <w:sz w:val="20"/>
          <w:szCs w:val="20"/>
        </w:rPr>
        <w:t xml:space="preserve">  </w:t>
      </w:r>
    </w:p>
    <w:p w:rsidR="007136BA" w:rsidRDefault="007136BA" w:rsidP="00D42472">
      <w:pPr>
        <w:rPr>
          <w:rFonts w:ascii="Tahoma" w:hAnsi="Tahoma" w:cs="Tahoma"/>
          <w:b/>
          <w:sz w:val="20"/>
          <w:szCs w:val="20"/>
        </w:rPr>
      </w:pPr>
    </w:p>
    <w:p w:rsidR="00D057AE" w:rsidRPr="009B1D4E" w:rsidRDefault="00F91749" w:rsidP="00D42472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New Hire Orientation</w:t>
      </w:r>
      <w:r w:rsidR="00D057AE" w:rsidRPr="00D42472">
        <w:rPr>
          <w:rFonts w:ascii="Tahoma" w:hAnsi="Tahoma" w:cs="Tahoma"/>
          <w:sz w:val="20"/>
          <w:szCs w:val="20"/>
        </w:rPr>
        <w:t xml:space="preserve">: </w:t>
      </w:r>
      <w:r w:rsidR="001F5D3F">
        <w:rPr>
          <w:rFonts w:ascii="Tahoma" w:hAnsi="Tahoma" w:cs="Tahoma"/>
          <w:sz w:val="20"/>
          <w:szCs w:val="20"/>
        </w:rPr>
        <w:t xml:space="preserve">You have been </w:t>
      </w:r>
      <w:r w:rsidR="00D42472" w:rsidRPr="00D42472">
        <w:rPr>
          <w:rFonts w:ascii="Tahoma" w:hAnsi="Tahoma" w:cs="Tahoma"/>
          <w:sz w:val="20"/>
          <w:szCs w:val="20"/>
        </w:rPr>
        <w:t xml:space="preserve">automatically registered for orientation and will receive an email within </w:t>
      </w:r>
      <w:r w:rsidR="003C5409">
        <w:rPr>
          <w:rFonts w:ascii="Tahoma" w:hAnsi="Tahoma" w:cs="Tahoma"/>
          <w:sz w:val="20"/>
          <w:szCs w:val="20"/>
        </w:rPr>
        <w:t xml:space="preserve">the </w:t>
      </w:r>
      <w:r w:rsidR="00D42472" w:rsidRPr="00D42472">
        <w:rPr>
          <w:rFonts w:ascii="Tahoma" w:hAnsi="Tahoma" w:cs="Tahoma"/>
          <w:sz w:val="20"/>
          <w:szCs w:val="20"/>
        </w:rPr>
        <w:t>first two weeks</w:t>
      </w:r>
      <w:r w:rsidR="003C5409">
        <w:rPr>
          <w:rFonts w:ascii="Tahoma" w:hAnsi="Tahoma" w:cs="Tahoma"/>
          <w:sz w:val="20"/>
          <w:szCs w:val="20"/>
        </w:rPr>
        <w:t xml:space="preserve"> of your start date</w:t>
      </w:r>
      <w:r w:rsidR="00D42472" w:rsidRPr="00D42472">
        <w:rPr>
          <w:rFonts w:ascii="Tahoma" w:hAnsi="Tahoma" w:cs="Tahoma"/>
          <w:sz w:val="20"/>
          <w:szCs w:val="20"/>
        </w:rPr>
        <w:t>. Please check if the session works for you. Charges will apply if</w:t>
      </w:r>
      <w:r w:rsidR="001F5D3F">
        <w:rPr>
          <w:rFonts w:ascii="Tahoma" w:hAnsi="Tahoma" w:cs="Tahoma"/>
          <w:sz w:val="20"/>
          <w:szCs w:val="20"/>
        </w:rPr>
        <w:t xml:space="preserve"> the</w:t>
      </w:r>
      <w:r w:rsidR="00D42472" w:rsidRPr="00D42472">
        <w:rPr>
          <w:rFonts w:ascii="Tahoma" w:hAnsi="Tahoma" w:cs="Tahoma"/>
          <w:sz w:val="20"/>
          <w:szCs w:val="20"/>
        </w:rPr>
        <w:t xml:space="preserve"> course </w:t>
      </w:r>
      <w:r w:rsidR="001F5D3F">
        <w:rPr>
          <w:rFonts w:ascii="Tahoma" w:hAnsi="Tahoma" w:cs="Tahoma"/>
          <w:sz w:val="20"/>
          <w:szCs w:val="20"/>
        </w:rPr>
        <w:t xml:space="preserve">is </w:t>
      </w:r>
      <w:r w:rsidR="00D42472" w:rsidRPr="00D42472">
        <w:rPr>
          <w:rFonts w:ascii="Tahoma" w:hAnsi="Tahoma" w:cs="Tahoma"/>
          <w:sz w:val="20"/>
          <w:szCs w:val="20"/>
        </w:rPr>
        <w:t>not rescheduled/dropped two weeks in advance.</w:t>
      </w:r>
      <w:r w:rsidR="00D42472">
        <w:rPr>
          <w:rFonts w:ascii="Tahoma" w:hAnsi="Tahoma" w:cs="Tahoma"/>
          <w:sz w:val="20"/>
          <w:szCs w:val="20"/>
        </w:rPr>
        <w:t xml:space="preserve"> If you are unable to attend, you must drop this session and re-register for other available session here:</w:t>
      </w:r>
      <w:r w:rsidR="00D57110">
        <w:rPr>
          <w:rFonts w:ascii="Tahoma" w:hAnsi="Tahoma" w:cs="Tahoma"/>
          <w:color w:val="5D5D5D"/>
          <w:sz w:val="20"/>
          <w:szCs w:val="20"/>
        </w:rPr>
        <w:t xml:space="preserve"> </w:t>
      </w:r>
      <w:hyperlink r:id="rId10" w:history="1">
        <w:r w:rsidR="00D57110" w:rsidRPr="00D57110">
          <w:rPr>
            <w:rStyle w:val="Hyperlink"/>
            <w:rFonts w:ascii="Tahoma" w:hAnsi="Tahoma" w:cs="Tahoma"/>
            <w:sz w:val="20"/>
            <w:szCs w:val="20"/>
          </w:rPr>
          <w:t>New Employee Orientation</w:t>
        </w:r>
      </w:hyperlink>
      <w:r w:rsidR="00D57110">
        <w:rPr>
          <w:rFonts w:ascii="Tahoma" w:hAnsi="Tahoma" w:cs="Tahoma"/>
          <w:color w:val="5D5D5D"/>
          <w:sz w:val="20"/>
          <w:szCs w:val="20"/>
        </w:rPr>
        <w:t>.</w:t>
      </w:r>
    </w:p>
    <w:p w:rsidR="00D057AE" w:rsidRPr="009B1D4E" w:rsidRDefault="00D057AE" w:rsidP="00D057AE">
      <w:pPr>
        <w:rPr>
          <w:rFonts w:ascii="Tahoma" w:hAnsi="Tahoma" w:cs="Tahoma"/>
          <w:sz w:val="20"/>
          <w:szCs w:val="20"/>
        </w:rPr>
      </w:pPr>
    </w:p>
    <w:p w:rsidR="00ED244B" w:rsidRPr="009B1D4E" w:rsidRDefault="00ED244B" w:rsidP="00F279DC">
      <w:pPr>
        <w:rPr>
          <w:rFonts w:ascii="Tahoma" w:hAnsi="Tahoma" w:cs="Tahoma"/>
          <w:sz w:val="20"/>
          <w:szCs w:val="20"/>
        </w:rPr>
      </w:pPr>
    </w:p>
    <w:p w:rsidR="00F279DC" w:rsidRPr="009B1D4E" w:rsidRDefault="00B029C1" w:rsidP="00F279D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B</w:t>
      </w:r>
      <w:r w:rsidR="00F91749">
        <w:rPr>
          <w:rFonts w:ascii="Tahoma" w:hAnsi="Tahoma" w:cs="Tahoma"/>
          <w:b/>
          <w:sz w:val="20"/>
          <w:szCs w:val="20"/>
        </w:rPr>
        <w:t>adging</w:t>
      </w:r>
      <w:r>
        <w:rPr>
          <w:rFonts w:ascii="Tahoma" w:hAnsi="Tahoma" w:cs="Tahoma"/>
          <w:b/>
          <w:sz w:val="20"/>
          <w:szCs w:val="20"/>
        </w:rPr>
        <w:t>:</w:t>
      </w:r>
      <w:r w:rsidR="00F742C4">
        <w:rPr>
          <w:rFonts w:ascii="Tahoma" w:hAnsi="Tahoma" w:cs="Tahoma"/>
          <w:b/>
          <w:sz w:val="20"/>
          <w:szCs w:val="20"/>
        </w:rPr>
        <w:t xml:space="preserve"> </w:t>
      </w:r>
      <w:r w:rsidR="00F279DC" w:rsidRPr="009B1D4E">
        <w:rPr>
          <w:rFonts w:ascii="Tahoma" w:hAnsi="Tahoma" w:cs="Tahoma"/>
          <w:sz w:val="20"/>
          <w:szCs w:val="20"/>
        </w:rPr>
        <w:t>If you’re located at</w:t>
      </w:r>
      <w:r w:rsidR="001A7C19" w:rsidRPr="009B1D4E">
        <w:rPr>
          <w:rFonts w:ascii="Tahoma" w:hAnsi="Tahoma" w:cs="Tahoma"/>
          <w:sz w:val="20"/>
          <w:szCs w:val="20"/>
        </w:rPr>
        <w:t xml:space="preserve"> the following 3</w:t>
      </w:r>
      <w:r w:rsidR="001F5D3F">
        <w:rPr>
          <w:rFonts w:ascii="Tahoma" w:hAnsi="Tahoma" w:cs="Tahoma"/>
          <w:sz w:val="20"/>
          <w:szCs w:val="20"/>
        </w:rPr>
        <w:t xml:space="preserve"> major Cisco sites,</w:t>
      </w:r>
      <w:r w:rsidR="00F279DC" w:rsidRPr="009B1D4E">
        <w:rPr>
          <w:rFonts w:ascii="Tahoma" w:hAnsi="Tahoma" w:cs="Tahoma"/>
          <w:sz w:val="20"/>
          <w:szCs w:val="20"/>
        </w:rPr>
        <w:t xml:space="preserve"> </w:t>
      </w:r>
      <w:r w:rsidR="001A7C19" w:rsidRPr="009B1D4E">
        <w:rPr>
          <w:rFonts w:ascii="Tahoma" w:hAnsi="Tahoma" w:cs="Tahoma"/>
          <w:sz w:val="20"/>
          <w:szCs w:val="20"/>
        </w:rPr>
        <w:t xml:space="preserve">please visit </w:t>
      </w:r>
      <w:r w:rsidR="00F279DC" w:rsidRPr="009B1D4E">
        <w:rPr>
          <w:rFonts w:ascii="Tahoma" w:hAnsi="Tahoma" w:cs="Tahoma"/>
          <w:sz w:val="20"/>
          <w:szCs w:val="20"/>
        </w:rPr>
        <w:t>the security office to</w:t>
      </w:r>
      <w:r w:rsidR="001A7C19" w:rsidRPr="009B1D4E">
        <w:rPr>
          <w:rFonts w:ascii="Tahoma" w:hAnsi="Tahoma" w:cs="Tahoma"/>
          <w:sz w:val="20"/>
          <w:szCs w:val="20"/>
        </w:rPr>
        <w:t xml:space="preserve"> apply for</w:t>
      </w:r>
      <w:r w:rsidR="002B223E">
        <w:rPr>
          <w:rFonts w:ascii="Tahoma" w:hAnsi="Tahoma" w:cs="Tahoma"/>
          <w:sz w:val="20"/>
          <w:szCs w:val="20"/>
        </w:rPr>
        <w:t xml:space="preserve"> your new badge. Major sites listed </w:t>
      </w:r>
      <w:hyperlink r:id="rId11" w:history="1">
        <w:r w:rsidR="002B223E" w:rsidRPr="002B223E">
          <w:rPr>
            <w:rStyle w:val="Hyperlink"/>
            <w:rFonts w:ascii="Tahoma" w:hAnsi="Tahoma" w:cs="Tahoma"/>
            <w:sz w:val="20"/>
            <w:szCs w:val="20"/>
          </w:rPr>
          <w:t>here</w:t>
        </w:r>
      </w:hyperlink>
      <w:r w:rsidR="002B223E">
        <w:rPr>
          <w:rFonts w:ascii="Tahoma" w:hAnsi="Tahoma" w:cs="Tahoma"/>
          <w:sz w:val="20"/>
          <w:szCs w:val="20"/>
        </w:rPr>
        <w:t>.</w:t>
      </w:r>
    </w:p>
    <w:p w:rsidR="00A036EC" w:rsidRPr="009B1D4E" w:rsidRDefault="00A036EC" w:rsidP="00141847">
      <w:pPr>
        <w:rPr>
          <w:rFonts w:ascii="Tahoma" w:hAnsi="Tahoma" w:cs="Tahoma"/>
          <w:sz w:val="20"/>
          <w:szCs w:val="20"/>
        </w:rPr>
      </w:pPr>
    </w:p>
    <w:p w:rsidR="00170911" w:rsidRPr="009B1D4E" w:rsidRDefault="002B223E" w:rsidP="00170911">
      <w:pPr>
        <w:pStyle w:val="ListParagraph"/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1867A256" wp14:editId="762F5D5E">
            <wp:extent cx="5082540" cy="370743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3263" cy="372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11" w:rsidRPr="009B1D4E" w:rsidRDefault="00170911" w:rsidP="00474DBB">
      <w:pPr>
        <w:pStyle w:val="ListParagraph"/>
        <w:ind w:left="1440"/>
        <w:rPr>
          <w:rFonts w:ascii="Tahoma" w:hAnsi="Tahoma" w:cs="Tahoma"/>
          <w:sz w:val="20"/>
          <w:szCs w:val="20"/>
        </w:rPr>
      </w:pPr>
    </w:p>
    <w:p w:rsidR="00B57137" w:rsidRDefault="00B57137" w:rsidP="00B029C1">
      <w:pPr>
        <w:pStyle w:val="ListParagraph"/>
        <w:numPr>
          <w:ilvl w:val="0"/>
          <w:numId w:val="9"/>
        </w:numPr>
        <w:spacing w:line="225" w:lineRule="atLeast"/>
        <w:rPr>
          <w:rFonts w:ascii="Tahoma" w:eastAsia="Times New Roman" w:hAnsi="Tahoma" w:cs="Tahoma"/>
          <w:sz w:val="20"/>
          <w:szCs w:val="20"/>
          <w:lang w:val="en"/>
        </w:rPr>
      </w:pPr>
      <w:r>
        <w:rPr>
          <w:rFonts w:ascii="Tahoma" w:eastAsia="Times New Roman" w:hAnsi="Tahoma" w:cs="Tahoma"/>
          <w:sz w:val="20"/>
          <w:szCs w:val="20"/>
          <w:lang w:val="en"/>
        </w:rPr>
        <w:t>If you are a vendor conve</w:t>
      </w:r>
      <w:r w:rsidR="001F5D3F">
        <w:rPr>
          <w:rFonts w:ascii="Tahoma" w:eastAsia="Times New Roman" w:hAnsi="Tahoma" w:cs="Tahoma"/>
          <w:sz w:val="20"/>
          <w:szCs w:val="20"/>
          <w:lang w:val="en"/>
        </w:rPr>
        <w:t>rting to a regular Cisco employee</w:t>
      </w:r>
      <w:r>
        <w:rPr>
          <w:rFonts w:ascii="Tahoma" w:eastAsia="Times New Roman" w:hAnsi="Tahoma" w:cs="Tahoma"/>
          <w:sz w:val="20"/>
          <w:szCs w:val="20"/>
          <w:lang w:val="en"/>
        </w:rPr>
        <w:t>, y</w:t>
      </w:r>
      <w:r w:rsidR="001F5D3F">
        <w:rPr>
          <w:rFonts w:ascii="Tahoma" w:eastAsia="Times New Roman" w:hAnsi="Tahoma" w:cs="Tahoma"/>
          <w:sz w:val="20"/>
          <w:szCs w:val="20"/>
          <w:lang w:val="en"/>
        </w:rPr>
        <w:t>our current red badge will stop</w:t>
      </w:r>
      <w:r>
        <w:rPr>
          <w:rFonts w:ascii="Tahoma" w:eastAsia="Times New Roman" w:hAnsi="Tahoma" w:cs="Tahoma"/>
          <w:sz w:val="20"/>
          <w:szCs w:val="20"/>
          <w:lang w:val="en"/>
        </w:rPr>
        <w:t xml:space="preserve"> working on your first day. Please visit badging to get a new badge or contact the nearest Cisco office lobby ambassador to obtain a temporary badge.</w:t>
      </w:r>
    </w:p>
    <w:p w:rsidR="00B57137" w:rsidRPr="00B57137" w:rsidRDefault="00B57137" w:rsidP="00B57137">
      <w:pPr>
        <w:pStyle w:val="ListParagraph"/>
        <w:spacing w:line="225" w:lineRule="atLeast"/>
        <w:rPr>
          <w:rFonts w:ascii="Tahoma" w:eastAsia="Times New Roman" w:hAnsi="Tahoma" w:cs="Tahoma"/>
          <w:sz w:val="20"/>
          <w:szCs w:val="20"/>
          <w:lang w:val="en"/>
        </w:rPr>
      </w:pPr>
    </w:p>
    <w:p w:rsidR="00474DBB" w:rsidRPr="009B1D4E" w:rsidRDefault="00B029C1" w:rsidP="00B029C1">
      <w:pPr>
        <w:pStyle w:val="ListParagraph"/>
        <w:numPr>
          <w:ilvl w:val="0"/>
          <w:numId w:val="9"/>
        </w:numPr>
        <w:spacing w:line="225" w:lineRule="atLeast"/>
        <w:rPr>
          <w:rFonts w:ascii="Tahoma" w:eastAsia="Times New Roman" w:hAnsi="Tahoma" w:cs="Tahoma"/>
          <w:color w:val="3F3F3F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</w:rPr>
        <w:t>For most sites, u</w:t>
      </w:r>
      <w:r w:rsidR="00E41E86" w:rsidRPr="009B1D4E">
        <w:rPr>
          <w:rFonts w:ascii="Tahoma" w:hAnsi="Tahoma" w:cs="Tahoma"/>
          <w:sz w:val="20"/>
          <w:szCs w:val="20"/>
        </w:rPr>
        <w:t>sually the local Cisco office lobby ambassador is the</w:t>
      </w:r>
      <w:r>
        <w:rPr>
          <w:rFonts w:ascii="Tahoma" w:hAnsi="Tahoma" w:cs="Tahoma"/>
          <w:sz w:val="20"/>
          <w:szCs w:val="20"/>
        </w:rPr>
        <w:t xml:space="preserve"> badge photographer</w:t>
      </w:r>
      <w:r w:rsidR="00E41E86" w:rsidRPr="009B1D4E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After a picture is taken with them,</w:t>
      </w:r>
      <w:r w:rsidR="00E41E86" w:rsidRPr="009B1D4E">
        <w:rPr>
          <w:rFonts w:ascii="Tahoma" w:hAnsi="Tahoma" w:cs="Tahoma"/>
          <w:sz w:val="20"/>
          <w:szCs w:val="20"/>
        </w:rPr>
        <w:t xml:space="preserve"> complete the online badging request form. Please check the following </w:t>
      </w:r>
      <w:hyperlink r:id="rId13" w:history="1">
        <w:r w:rsidR="00E41E86" w:rsidRPr="007136BA">
          <w:rPr>
            <w:rStyle w:val="Hyperlink"/>
            <w:rFonts w:ascii="Tahoma" w:hAnsi="Tahoma" w:cs="Tahoma"/>
            <w:sz w:val="20"/>
            <w:szCs w:val="20"/>
          </w:rPr>
          <w:t>locations</w:t>
        </w:r>
      </w:hyperlink>
      <w:r w:rsidR="00E41E86" w:rsidRPr="009B1D4E">
        <w:rPr>
          <w:rFonts w:ascii="Tahoma" w:hAnsi="Tahoma" w:cs="Tahoma"/>
          <w:sz w:val="20"/>
          <w:szCs w:val="20"/>
        </w:rPr>
        <w:t xml:space="preserve"> and connect with </w:t>
      </w:r>
      <w:r w:rsidR="001F5D3F">
        <w:rPr>
          <w:rFonts w:ascii="Tahoma" w:hAnsi="Tahoma" w:cs="Tahoma"/>
          <w:sz w:val="20"/>
          <w:szCs w:val="20"/>
        </w:rPr>
        <w:t xml:space="preserve">the </w:t>
      </w:r>
      <w:r w:rsidR="00E41E86" w:rsidRPr="009B1D4E">
        <w:rPr>
          <w:rFonts w:ascii="Tahoma" w:hAnsi="Tahoma" w:cs="Tahoma"/>
          <w:sz w:val="20"/>
          <w:szCs w:val="20"/>
        </w:rPr>
        <w:t>lobby ambassador to find out if they’re the badge photographer</w:t>
      </w:r>
      <w:r w:rsidR="007136BA">
        <w:rPr>
          <w:rFonts w:ascii="Tahoma" w:hAnsi="Tahoma" w:cs="Tahoma"/>
          <w:sz w:val="20"/>
          <w:szCs w:val="20"/>
        </w:rPr>
        <w:t>.</w:t>
      </w:r>
    </w:p>
    <w:p w:rsidR="00ED244B" w:rsidRDefault="00ED244B" w:rsidP="00B029C1">
      <w:pPr>
        <w:ind w:left="360"/>
        <w:rPr>
          <w:rFonts w:ascii="Tahoma" w:eastAsia="Times New Roman" w:hAnsi="Tahoma" w:cs="Tahoma"/>
          <w:color w:val="3F3F3F"/>
          <w:sz w:val="20"/>
          <w:szCs w:val="20"/>
          <w:lang w:val="en"/>
        </w:rPr>
      </w:pPr>
    </w:p>
    <w:p w:rsidR="00E41E86" w:rsidRPr="009B1D4E" w:rsidRDefault="00B029C1" w:rsidP="007136BA">
      <w:pPr>
        <w:pStyle w:val="ListParagraph"/>
        <w:numPr>
          <w:ilvl w:val="0"/>
          <w:numId w:val="9"/>
        </w:numPr>
        <w:spacing w:line="225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For remote location</w:t>
      </w:r>
      <w:r w:rsidR="001F5D3F">
        <w:rPr>
          <w:rFonts w:ascii="Tahoma" w:hAnsi="Tahoma" w:cs="Tahoma"/>
          <w:sz w:val="20"/>
          <w:szCs w:val="20"/>
        </w:rPr>
        <w:t xml:space="preserve">s, </w:t>
      </w:r>
      <w:r>
        <w:rPr>
          <w:rFonts w:ascii="Tahoma" w:hAnsi="Tahoma" w:cs="Tahoma"/>
          <w:sz w:val="20"/>
          <w:szCs w:val="20"/>
        </w:rPr>
        <w:t xml:space="preserve">badge needs to be arranged in advance. The list of remote locations as well as the form to order the badge can be found here:  </w:t>
      </w:r>
      <w:hyperlink r:id="rId14" w:history="1">
        <w:r>
          <w:rPr>
            <w:rStyle w:val="Hyperlink"/>
            <w:rFonts w:ascii="Tahoma" w:hAnsi="Tahoma" w:cs="Tahoma"/>
            <w:sz w:val="20"/>
            <w:szCs w:val="20"/>
          </w:rPr>
          <w:t>Global Badging Link</w:t>
        </w:r>
      </w:hyperlink>
      <w:r>
        <w:t xml:space="preserve"> .  </w:t>
      </w:r>
      <w:r w:rsidRPr="00B029C1">
        <w:rPr>
          <w:rFonts w:ascii="Tahoma" w:hAnsi="Tahoma" w:cs="Tahoma"/>
          <w:sz w:val="20"/>
          <w:szCs w:val="20"/>
        </w:rPr>
        <w:t xml:space="preserve">If you need further assistance, submit an inquiry </w:t>
      </w:r>
      <w:hyperlink r:id="rId15" w:history="1">
        <w:r w:rsidRPr="007136BA">
          <w:rPr>
            <w:rStyle w:val="Hyperlink"/>
            <w:rFonts w:ascii="Tahoma" w:hAnsi="Tahoma" w:cs="Tahoma"/>
            <w:sz w:val="20"/>
            <w:szCs w:val="20"/>
          </w:rPr>
          <w:t>here</w:t>
        </w:r>
      </w:hyperlink>
      <w:r w:rsidR="007136BA">
        <w:rPr>
          <w:rFonts w:ascii="Tahoma" w:hAnsi="Tahoma" w:cs="Tahoma"/>
          <w:sz w:val="20"/>
          <w:szCs w:val="20"/>
        </w:rPr>
        <w:t>.</w:t>
      </w:r>
      <w:r w:rsidR="007136BA" w:rsidRPr="009B1D4E">
        <w:rPr>
          <w:rFonts w:ascii="Tahoma" w:hAnsi="Tahoma" w:cs="Tahoma"/>
          <w:sz w:val="20"/>
          <w:szCs w:val="20"/>
        </w:rPr>
        <w:t xml:space="preserve"> </w:t>
      </w:r>
    </w:p>
    <w:p w:rsidR="00B029C1" w:rsidRDefault="00B029C1" w:rsidP="00B029C1">
      <w:pPr>
        <w:rPr>
          <w:rFonts w:ascii="Tahoma" w:hAnsi="Tahoma" w:cs="Tahoma"/>
          <w:sz w:val="20"/>
          <w:szCs w:val="20"/>
        </w:rPr>
      </w:pPr>
    </w:p>
    <w:p w:rsidR="002B223E" w:rsidRDefault="002B223E" w:rsidP="00B029C1">
      <w:pPr>
        <w:rPr>
          <w:rFonts w:ascii="Tahoma" w:hAnsi="Tahoma" w:cs="Tahoma"/>
          <w:sz w:val="20"/>
          <w:szCs w:val="20"/>
        </w:rPr>
      </w:pPr>
    </w:p>
    <w:p w:rsidR="002B223E" w:rsidRDefault="002B223E" w:rsidP="00B029C1">
      <w:pPr>
        <w:rPr>
          <w:rFonts w:ascii="Tahoma" w:hAnsi="Tahoma" w:cs="Tahoma"/>
          <w:sz w:val="20"/>
          <w:szCs w:val="20"/>
        </w:rPr>
      </w:pPr>
    </w:p>
    <w:p w:rsidR="002B223E" w:rsidRDefault="002B223E" w:rsidP="00B029C1">
      <w:pPr>
        <w:rPr>
          <w:rFonts w:ascii="Tahoma" w:hAnsi="Tahoma" w:cs="Tahoma"/>
          <w:sz w:val="20"/>
          <w:szCs w:val="20"/>
        </w:rPr>
      </w:pPr>
    </w:p>
    <w:p w:rsidR="007136BA" w:rsidRDefault="007136BA" w:rsidP="00B029C1">
      <w:pPr>
        <w:rPr>
          <w:rFonts w:ascii="Tahoma" w:hAnsi="Tahoma" w:cs="Tahoma"/>
          <w:b/>
          <w:sz w:val="20"/>
          <w:szCs w:val="20"/>
        </w:rPr>
      </w:pPr>
    </w:p>
    <w:p w:rsidR="00B029C1" w:rsidRDefault="00F91749" w:rsidP="00B029C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Form</w:t>
      </w:r>
      <w:r w:rsidR="00B029C1" w:rsidRPr="00B029C1">
        <w:rPr>
          <w:rFonts w:ascii="Tahoma" w:hAnsi="Tahoma" w:cs="Tahoma"/>
          <w:b/>
          <w:sz w:val="20"/>
          <w:szCs w:val="20"/>
        </w:rPr>
        <w:t xml:space="preserve"> I-9 (US Federal Form)</w:t>
      </w:r>
    </w:p>
    <w:p w:rsidR="00AF6226" w:rsidRPr="00B029C1" w:rsidRDefault="00AF6226" w:rsidP="00B029C1">
      <w:pPr>
        <w:rPr>
          <w:rFonts w:ascii="Tahoma" w:hAnsi="Tahoma" w:cs="Tahoma"/>
          <w:b/>
          <w:sz w:val="20"/>
          <w:szCs w:val="20"/>
        </w:rPr>
      </w:pPr>
    </w:p>
    <w:p w:rsidR="00B029C1" w:rsidRDefault="00B029C1" w:rsidP="00B029C1">
      <w:pPr>
        <w:pStyle w:val="ListParagraph"/>
        <w:rPr>
          <w:rFonts w:ascii="Tahoma" w:hAnsi="Tahoma" w:cs="Tahoma"/>
          <w:sz w:val="20"/>
          <w:szCs w:val="20"/>
        </w:rPr>
      </w:pPr>
    </w:p>
    <w:p w:rsidR="00F91749" w:rsidRDefault="00AF6226" w:rsidP="004140CA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AF6226">
        <w:rPr>
          <w:rFonts w:ascii="Tahoma" w:hAnsi="Tahoma" w:cs="Tahoma"/>
          <w:sz w:val="20"/>
          <w:szCs w:val="20"/>
        </w:rPr>
        <w:t>Complete your I-9 form and verification within 3 days after new hire start date. Please follo</w:t>
      </w:r>
      <w:r w:rsidR="003C5409">
        <w:rPr>
          <w:rFonts w:ascii="Tahoma" w:hAnsi="Tahoma" w:cs="Tahoma"/>
          <w:sz w:val="20"/>
          <w:szCs w:val="20"/>
        </w:rPr>
        <w:t>w the I-9 info kit that is attached in your welcome email along with this new hire checklist.</w:t>
      </w:r>
      <w:r w:rsidRPr="00AF6226">
        <w:rPr>
          <w:rFonts w:ascii="Tahoma" w:hAnsi="Tahoma" w:cs="Tahoma"/>
          <w:sz w:val="20"/>
          <w:szCs w:val="20"/>
        </w:rPr>
        <w:t xml:space="preserve"> </w:t>
      </w:r>
    </w:p>
    <w:p w:rsidR="00AF6226" w:rsidRPr="00AF6226" w:rsidRDefault="00AF6226" w:rsidP="00AF6226">
      <w:pPr>
        <w:pStyle w:val="ListParagraph"/>
        <w:rPr>
          <w:rFonts w:ascii="Tahoma" w:hAnsi="Tahoma" w:cs="Tahoma"/>
          <w:sz w:val="20"/>
          <w:szCs w:val="20"/>
        </w:rPr>
      </w:pPr>
    </w:p>
    <w:p w:rsidR="00B57137" w:rsidRPr="00AF6226" w:rsidRDefault="00B57137" w:rsidP="00F91749">
      <w:pPr>
        <w:pStyle w:val="ListParagraph"/>
        <w:numPr>
          <w:ilvl w:val="0"/>
          <w:numId w:val="2"/>
        </w:numPr>
        <w:rPr>
          <w:rStyle w:val="Hyperlink"/>
          <w:rFonts w:ascii="Tahoma" w:hAnsi="Tahoma" w:cs="Tahoma"/>
          <w:color w:val="auto"/>
          <w:sz w:val="20"/>
          <w:szCs w:val="20"/>
          <w:u w:val="none"/>
        </w:rPr>
      </w:pPr>
      <w:r w:rsidRPr="004F19DE">
        <w:rPr>
          <w:rFonts w:ascii="Tahoma" w:hAnsi="Tahoma" w:cs="Tahoma"/>
          <w:sz w:val="20"/>
          <w:szCs w:val="20"/>
        </w:rPr>
        <w:t xml:space="preserve">Contact I-9 team if you need further help or have other questions: </w:t>
      </w:r>
      <w:hyperlink r:id="rId16" w:history="1">
        <w:r w:rsidRPr="004F19DE">
          <w:rPr>
            <w:rStyle w:val="Hyperlink"/>
            <w:rFonts w:ascii="Tahoma" w:hAnsi="Tahoma" w:cs="Tahoma"/>
            <w:sz w:val="20"/>
            <w:szCs w:val="20"/>
          </w:rPr>
          <w:t>employeei9@cisco.com</w:t>
        </w:r>
      </w:hyperlink>
    </w:p>
    <w:p w:rsidR="00AF6226" w:rsidRPr="00AF6226" w:rsidRDefault="00AF6226" w:rsidP="00AF6226">
      <w:pPr>
        <w:pStyle w:val="ListParagraph"/>
        <w:rPr>
          <w:rStyle w:val="Hyperlink"/>
          <w:rFonts w:ascii="Tahoma" w:hAnsi="Tahoma" w:cs="Tahoma"/>
          <w:color w:val="auto"/>
          <w:sz w:val="20"/>
          <w:szCs w:val="20"/>
          <w:u w:val="none"/>
        </w:rPr>
      </w:pPr>
    </w:p>
    <w:p w:rsidR="00AF6226" w:rsidRPr="001F5D3F" w:rsidRDefault="003C5409" w:rsidP="00F91749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Style w:val="Hyperlink"/>
          <w:rFonts w:ascii="Tahoma" w:hAnsi="Tahoma" w:cs="Tahoma"/>
          <w:color w:val="auto"/>
          <w:sz w:val="20"/>
          <w:szCs w:val="20"/>
          <w:u w:val="none"/>
        </w:rPr>
        <w:t>For</w:t>
      </w:r>
      <w:r w:rsidR="00AF6226">
        <w:rPr>
          <w:rStyle w:val="Hyperlink"/>
          <w:rFonts w:ascii="Tahoma" w:hAnsi="Tahoma" w:cs="Tahoma"/>
          <w:color w:val="auto"/>
          <w:sz w:val="20"/>
          <w:szCs w:val="20"/>
          <w:u w:val="none"/>
        </w:rPr>
        <w:t xml:space="preserve"> more information, please visit the I-9 jive page when you gain your Cisco internal access: </w:t>
      </w:r>
      <w:hyperlink r:id="rId17" w:history="1">
        <w:r w:rsidR="001F5D3F" w:rsidRPr="00EE61CD">
          <w:rPr>
            <w:rStyle w:val="Hyperlink"/>
            <w:rFonts w:ascii="Segoe UI" w:hAnsi="Segoe UI" w:cs="Segoe UI"/>
            <w:sz w:val="20"/>
            <w:szCs w:val="20"/>
          </w:rPr>
          <w:t>https://cisco.jiveon.com/groups/i-9/pages/home</w:t>
        </w:r>
      </w:hyperlink>
    </w:p>
    <w:p w:rsidR="001F5D3F" w:rsidRPr="001F5D3F" w:rsidRDefault="001F5D3F" w:rsidP="001F5D3F">
      <w:pPr>
        <w:pStyle w:val="ListParagraph"/>
        <w:rPr>
          <w:rStyle w:val="Hyperlink"/>
          <w:rFonts w:ascii="Tahoma" w:hAnsi="Tahoma" w:cs="Tahoma"/>
          <w:color w:val="auto"/>
          <w:sz w:val="20"/>
          <w:szCs w:val="20"/>
          <w:u w:val="none"/>
        </w:rPr>
      </w:pPr>
    </w:p>
    <w:p w:rsidR="001F5D3F" w:rsidRPr="004F19DE" w:rsidRDefault="001F5D3F" w:rsidP="001F5D3F">
      <w:pPr>
        <w:pStyle w:val="ListParagraph"/>
        <w:rPr>
          <w:rStyle w:val="Hyperlink"/>
          <w:rFonts w:ascii="Tahoma" w:hAnsi="Tahoma" w:cs="Tahoma"/>
          <w:color w:val="auto"/>
          <w:sz w:val="20"/>
          <w:szCs w:val="20"/>
          <w:u w:val="none"/>
        </w:rPr>
      </w:pPr>
    </w:p>
    <w:p w:rsidR="00F91749" w:rsidRDefault="00F91749" w:rsidP="00F91749">
      <w:pPr>
        <w:pStyle w:val="ListParagraph"/>
        <w:rPr>
          <w:rStyle w:val="Hyperlink"/>
          <w:rFonts w:ascii="Tahoma" w:hAnsi="Tahoma" w:cs="Tahoma"/>
          <w:color w:val="auto"/>
          <w:sz w:val="20"/>
          <w:szCs w:val="20"/>
          <w:u w:val="none"/>
        </w:rPr>
      </w:pPr>
    </w:p>
    <w:p w:rsidR="00512936" w:rsidRPr="009B1D4E" w:rsidRDefault="00F91749" w:rsidP="0051293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</w:t>
      </w:r>
      <w:r w:rsidR="00512936" w:rsidRPr="009B1D4E">
        <w:rPr>
          <w:rFonts w:ascii="Tahoma" w:hAnsi="Tahoma" w:cs="Tahoma"/>
          <w:b/>
          <w:sz w:val="20"/>
          <w:szCs w:val="20"/>
        </w:rPr>
        <w:t>mployee address and profile: For 1</w:t>
      </w:r>
      <w:r w:rsidR="00512936" w:rsidRPr="009B1D4E">
        <w:rPr>
          <w:rFonts w:ascii="Tahoma" w:hAnsi="Tahoma" w:cs="Tahoma"/>
          <w:b/>
          <w:sz w:val="20"/>
          <w:szCs w:val="20"/>
          <w:vertAlign w:val="superscript"/>
        </w:rPr>
        <w:t>st</w:t>
      </w:r>
      <w:r w:rsidR="00512936" w:rsidRPr="009B1D4E">
        <w:rPr>
          <w:rFonts w:ascii="Tahoma" w:hAnsi="Tahoma" w:cs="Tahoma"/>
          <w:b/>
          <w:sz w:val="20"/>
          <w:szCs w:val="20"/>
        </w:rPr>
        <w:t xml:space="preserve"> paycheck mailing</w:t>
      </w:r>
      <w:r w:rsidR="001A7C19" w:rsidRPr="009B1D4E">
        <w:rPr>
          <w:rFonts w:ascii="Tahoma" w:hAnsi="Tahoma" w:cs="Tahoma"/>
          <w:b/>
          <w:sz w:val="20"/>
          <w:szCs w:val="20"/>
        </w:rPr>
        <w:t xml:space="preserve">: </w:t>
      </w:r>
    </w:p>
    <w:p w:rsidR="001A7C19" w:rsidRPr="009B1D4E" w:rsidRDefault="001A7C19" w:rsidP="00512936">
      <w:pPr>
        <w:rPr>
          <w:rFonts w:ascii="Tahoma" w:hAnsi="Tahoma" w:cs="Tahoma"/>
          <w:b/>
          <w:sz w:val="20"/>
          <w:szCs w:val="20"/>
        </w:rPr>
      </w:pPr>
    </w:p>
    <w:p w:rsidR="00040660" w:rsidRPr="009B1D4E" w:rsidRDefault="00040660" w:rsidP="00170911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9B1D4E">
        <w:rPr>
          <w:rFonts w:ascii="Tahoma" w:hAnsi="Tahoma" w:cs="Tahoma"/>
          <w:sz w:val="20"/>
          <w:szCs w:val="20"/>
        </w:rPr>
        <w:t xml:space="preserve">Verify </w:t>
      </w:r>
      <w:r w:rsidR="00482223">
        <w:rPr>
          <w:rFonts w:ascii="Tahoma" w:hAnsi="Tahoma" w:cs="Tahoma"/>
          <w:sz w:val="20"/>
          <w:szCs w:val="20"/>
        </w:rPr>
        <w:t>your</w:t>
      </w:r>
      <w:r w:rsidR="00C841FB" w:rsidRPr="009B1D4E">
        <w:rPr>
          <w:rFonts w:ascii="Tahoma" w:hAnsi="Tahoma" w:cs="Tahoma"/>
          <w:sz w:val="20"/>
          <w:szCs w:val="20"/>
        </w:rPr>
        <w:t xml:space="preserve"> </w:t>
      </w:r>
      <w:r w:rsidRPr="009B1D4E">
        <w:rPr>
          <w:rFonts w:ascii="Tahoma" w:hAnsi="Tahoma" w:cs="Tahoma"/>
          <w:sz w:val="20"/>
          <w:szCs w:val="20"/>
        </w:rPr>
        <w:t>address</w:t>
      </w:r>
      <w:r w:rsidR="00482223">
        <w:rPr>
          <w:rFonts w:ascii="Tahoma" w:hAnsi="Tahoma" w:cs="Tahoma"/>
          <w:sz w:val="20"/>
          <w:szCs w:val="20"/>
        </w:rPr>
        <w:t>.</w:t>
      </w:r>
      <w:r w:rsidRPr="009B1D4E">
        <w:rPr>
          <w:rFonts w:ascii="Tahoma" w:hAnsi="Tahoma" w:cs="Tahoma"/>
          <w:sz w:val="20"/>
          <w:szCs w:val="20"/>
        </w:rPr>
        <w:t xml:space="preserve"> 1</w:t>
      </w:r>
      <w:r w:rsidRPr="009B1D4E">
        <w:rPr>
          <w:rFonts w:ascii="Tahoma" w:hAnsi="Tahoma" w:cs="Tahoma"/>
          <w:sz w:val="20"/>
          <w:szCs w:val="20"/>
          <w:vertAlign w:val="superscript"/>
        </w:rPr>
        <w:t>st</w:t>
      </w:r>
      <w:r w:rsidRPr="009B1D4E">
        <w:rPr>
          <w:rFonts w:ascii="Tahoma" w:hAnsi="Tahoma" w:cs="Tahoma"/>
          <w:sz w:val="20"/>
          <w:szCs w:val="20"/>
        </w:rPr>
        <w:t xml:space="preserve"> payroll check will be mailed to address in profile.</w:t>
      </w:r>
      <w:r w:rsidR="007136BA">
        <w:rPr>
          <w:rFonts w:ascii="Tahoma" w:hAnsi="Tahoma" w:cs="Tahoma"/>
          <w:sz w:val="20"/>
          <w:szCs w:val="20"/>
        </w:rPr>
        <w:t xml:space="preserve"> Go </w:t>
      </w:r>
      <w:hyperlink r:id="rId18" w:history="1">
        <w:r w:rsidR="007136BA" w:rsidRPr="007136BA">
          <w:rPr>
            <w:rStyle w:val="Hyperlink"/>
            <w:rFonts w:ascii="Tahoma" w:hAnsi="Tahoma" w:cs="Tahoma"/>
            <w:sz w:val="20"/>
            <w:szCs w:val="20"/>
          </w:rPr>
          <w:t>here</w:t>
        </w:r>
      </w:hyperlink>
      <w:r w:rsidR="007136BA">
        <w:rPr>
          <w:rFonts w:ascii="Tahoma" w:hAnsi="Tahoma" w:cs="Tahoma"/>
          <w:sz w:val="20"/>
          <w:szCs w:val="20"/>
        </w:rPr>
        <w:t xml:space="preserve"> and follow steps below.</w:t>
      </w:r>
      <w:r w:rsidR="00482223">
        <w:rPr>
          <w:rFonts w:ascii="Tahoma" w:hAnsi="Tahoma" w:cs="Tahoma"/>
          <w:sz w:val="20"/>
          <w:szCs w:val="20"/>
        </w:rPr>
        <w:t xml:space="preserve"> It may take 48 hours from start date to gain access to this portal.</w:t>
      </w:r>
    </w:p>
    <w:p w:rsidR="00C718B7" w:rsidRPr="009B1D4E" w:rsidRDefault="00C718B7" w:rsidP="00C718B7">
      <w:pPr>
        <w:pStyle w:val="ListParagraph"/>
        <w:rPr>
          <w:rFonts w:ascii="Tahoma" w:hAnsi="Tahoma" w:cs="Tahoma"/>
          <w:sz w:val="20"/>
          <w:szCs w:val="20"/>
        </w:rPr>
      </w:pPr>
    </w:p>
    <w:p w:rsidR="00040660" w:rsidRPr="009B1D4E" w:rsidRDefault="00040660" w:rsidP="00492A26">
      <w:pPr>
        <w:pStyle w:val="ListParagraph"/>
        <w:ind w:left="360"/>
        <w:rPr>
          <w:rFonts w:ascii="Tahoma" w:hAnsi="Tahoma" w:cs="Tahoma"/>
          <w:sz w:val="20"/>
          <w:szCs w:val="20"/>
        </w:rPr>
      </w:pPr>
      <w:r w:rsidRPr="009B1D4E">
        <w:rPr>
          <w:rFonts w:ascii="Tahoma" w:hAnsi="Tahoma" w:cs="Tahoma"/>
          <w:noProof/>
          <w:sz w:val="20"/>
          <w:szCs w:val="20"/>
        </w:rPr>
        <w:t xml:space="preserve"> </w:t>
      </w:r>
      <w:r w:rsidR="001A7C19" w:rsidRPr="009B1D4E">
        <w:rPr>
          <w:rFonts w:ascii="Tahoma" w:hAnsi="Tahoma" w:cs="Tahoma"/>
          <w:noProof/>
          <w:sz w:val="20"/>
          <w:szCs w:val="20"/>
          <w:lang w:eastAsia="en-US"/>
        </w:rPr>
        <w:drawing>
          <wp:inline distT="0" distB="0" distL="0" distR="0" wp14:anchorId="7B95BEB3" wp14:editId="3AC1CB4B">
            <wp:extent cx="899160" cy="2541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7497" cy="25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C19" w:rsidRPr="009B1D4E">
        <w:rPr>
          <w:rFonts w:ascii="Tahoma" w:hAnsi="Tahoma" w:cs="Tahoma"/>
          <w:noProof/>
          <w:sz w:val="20"/>
          <w:szCs w:val="20"/>
        </w:rPr>
        <w:t xml:space="preserve">                      </w:t>
      </w:r>
      <w:r w:rsidR="00492A26" w:rsidRPr="009B1D4E">
        <w:rPr>
          <w:rFonts w:ascii="Tahoma" w:hAnsi="Tahoma" w:cs="Tahoma"/>
          <w:noProof/>
          <w:sz w:val="20"/>
          <w:szCs w:val="20"/>
          <w:lang w:eastAsia="en-US"/>
        </w:rPr>
        <w:drawing>
          <wp:inline distT="0" distB="0" distL="0" distR="0" wp14:anchorId="7C226457" wp14:editId="4E705E1B">
            <wp:extent cx="1370950" cy="25939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4477" cy="265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C19" w:rsidRPr="009B1D4E">
        <w:rPr>
          <w:rFonts w:ascii="Tahoma" w:hAnsi="Tahoma" w:cs="Tahoma"/>
          <w:noProof/>
          <w:sz w:val="20"/>
          <w:szCs w:val="20"/>
        </w:rPr>
        <w:t xml:space="preserve">                  </w:t>
      </w:r>
    </w:p>
    <w:p w:rsidR="00C06FCD" w:rsidRPr="009B1D4E" w:rsidRDefault="00C06FCD" w:rsidP="00C06FCD">
      <w:pPr>
        <w:pStyle w:val="ListParagraph"/>
        <w:rPr>
          <w:rFonts w:ascii="Tahoma" w:hAnsi="Tahoma" w:cs="Tahoma"/>
          <w:sz w:val="20"/>
          <w:szCs w:val="20"/>
        </w:rPr>
      </w:pPr>
    </w:p>
    <w:p w:rsidR="00544CBB" w:rsidRPr="009B1D4E" w:rsidRDefault="00C718B7" w:rsidP="00544CBB">
      <w:pPr>
        <w:rPr>
          <w:rFonts w:ascii="Tahoma" w:hAnsi="Tahoma" w:cs="Tahoma"/>
          <w:noProof/>
          <w:sz w:val="20"/>
          <w:szCs w:val="20"/>
        </w:rPr>
      </w:pPr>
      <w:r w:rsidRPr="009B1D4E">
        <w:rPr>
          <w:rFonts w:ascii="Tahoma" w:hAnsi="Tahoma" w:cs="Tahoma"/>
          <w:sz w:val="20"/>
          <w:szCs w:val="20"/>
        </w:rPr>
        <w:t xml:space="preserve">If your access is not yet granted for you to verify your address, please contact </w:t>
      </w:r>
      <w:r w:rsidR="00A07C50">
        <w:rPr>
          <w:rFonts w:ascii="Tahoma" w:hAnsi="Tahoma" w:cs="Tahoma"/>
          <w:sz w:val="20"/>
          <w:szCs w:val="20"/>
        </w:rPr>
        <w:t>People Support (HR)</w:t>
      </w:r>
      <w:r w:rsidRPr="009B1D4E">
        <w:rPr>
          <w:rFonts w:ascii="Tahoma" w:hAnsi="Tahoma" w:cs="Tahoma"/>
          <w:sz w:val="20"/>
          <w:szCs w:val="20"/>
        </w:rPr>
        <w:t xml:space="preserve"> during your 1</w:t>
      </w:r>
      <w:r w:rsidRPr="009B1D4E">
        <w:rPr>
          <w:rFonts w:ascii="Tahoma" w:hAnsi="Tahoma" w:cs="Tahoma"/>
          <w:sz w:val="20"/>
          <w:szCs w:val="20"/>
          <w:vertAlign w:val="superscript"/>
        </w:rPr>
        <w:t>st</w:t>
      </w:r>
      <w:r w:rsidRPr="009B1D4E">
        <w:rPr>
          <w:rFonts w:ascii="Tahoma" w:hAnsi="Tahoma" w:cs="Tahoma"/>
          <w:sz w:val="20"/>
          <w:szCs w:val="20"/>
        </w:rPr>
        <w:t xml:space="preserve"> week to ensure payroll has</w:t>
      </w:r>
      <w:r w:rsidR="007136BA">
        <w:rPr>
          <w:rFonts w:ascii="Tahoma" w:hAnsi="Tahoma" w:cs="Tahoma"/>
          <w:sz w:val="20"/>
          <w:szCs w:val="20"/>
        </w:rPr>
        <w:t xml:space="preserve"> the</w:t>
      </w:r>
      <w:r w:rsidRPr="009B1D4E">
        <w:rPr>
          <w:rFonts w:ascii="Tahoma" w:hAnsi="Tahoma" w:cs="Tahoma"/>
          <w:sz w:val="20"/>
          <w:szCs w:val="20"/>
        </w:rPr>
        <w:t xml:space="preserve"> correct addres</w:t>
      </w:r>
      <w:r w:rsidR="00A07C50">
        <w:rPr>
          <w:rFonts w:ascii="Tahoma" w:hAnsi="Tahoma" w:cs="Tahoma"/>
          <w:sz w:val="20"/>
          <w:szCs w:val="20"/>
        </w:rPr>
        <w:t xml:space="preserve">s. </w:t>
      </w:r>
      <w:r w:rsidR="007136BA">
        <w:rPr>
          <w:rFonts w:ascii="Tahoma" w:hAnsi="Tahoma" w:cs="Tahoma"/>
          <w:sz w:val="20"/>
          <w:szCs w:val="20"/>
        </w:rPr>
        <w:t>I</w:t>
      </w:r>
      <w:r w:rsidR="00A07C50">
        <w:rPr>
          <w:rFonts w:ascii="Tahoma" w:hAnsi="Tahoma" w:cs="Tahoma"/>
          <w:sz w:val="20"/>
          <w:szCs w:val="20"/>
        </w:rPr>
        <w:t>f you moved after you have completed all offer paperwork</w:t>
      </w:r>
      <w:r w:rsidRPr="009B1D4E">
        <w:rPr>
          <w:rFonts w:ascii="Tahoma" w:hAnsi="Tahoma" w:cs="Tahoma"/>
          <w:sz w:val="20"/>
          <w:szCs w:val="20"/>
        </w:rPr>
        <w:t xml:space="preserve">, most </w:t>
      </w:r>
      <w:r w:rsidR="007136BA">
        <w:rPr>
          <w:rFonts w:ascii="Tahoma" w:hAnsi="Tahoma" w:cs="Tahoma"/>
          <w:sz w:val="20"/>
          <w:szCs w:val="20"/>
        </w:rPr>
        <w:t>likely payroll has your</w:t>
      </w:r>
      <w:r w:rsidRPr="009B1D4E">
        <w:rPr>
          <w:rFonts w:ascii="Tahoma" w:hAnsi="Tahoma" w:cs="Tahoma"/>
          <w:sz w:val="20"/>
          <w:szCs w:val="20"/>
        </w:rPr>
        <w:t xml:space="preserve"> old address.</w:t>
      </w:r>
      <w:r w:rsidR="001A7C19" w:rsidRPr="009B1D4E">
        <w:rPr>
          <w:rFonts w:ascii="Tahoma" w:hAnsi="Tahoma" w:cs="Tahoma"/>
          <w:sz w:val="20"/>
          <w:szCs w:val="20"/>
        </w:rPr>
        <w:t xml:space="preserve"> HR Support</w:t>
      </w:r>
      <w:r w:rsidR="008B3162" w:rsidRPr="009B1D4E">
        <w:rPr>
          <w:rFonts w:ascii="Tahoma" w:hAnsi="Tahoma" w:cs="Tahoma"/>
          <w:sz w:val="20"/>
          <w:szCs w:val="20"/>
        </w:rPr>
        <w:t xml:space="preserve"> will need to manually update the record for you.</w:t>
      </w:r>
      <w:r w:rsidR="00516C45">
        <w:rPr>
          <w:rFonts w:ascii="Tahoma" w:hAnsi="Tahoma" w:cs="Tahoma"/>
          <w:sz w:val="20"/>
          <w:szCs w:val="20"/>
        </w:rPr>
        <w:t xml:space="preserve"> </w:t>
      </w:r>
      <w:r w:rsidR="00482223">
        <w:rPr>
          <w:rFonts w:ascii="Tahoma" w:hAnsi="Tahoma" w:cs="Tahoma"/>
          <w:sz w:val="20"/>
          <w:szCs w:val="20"/>
        </w:rPr>
        <w:t xml:space="preserve">HR Support </w:t>
      </w:r>
      <w:r w:rsidR="00516C45">
        <w:rPr>
          <w:rFonts w:ascii="Tahoma" w:hAnsi="Tahoma" w:cs="Tahoma"/>
          <w:sz w:val="20"/>
          <w:szCs w:val="20"/>
        </w:rPr>
        <w:t>Phone # is listed on the last page</w:t>
      </w:r>
      <w:r w:rsidR="00482223">
        <w:rPr>
          <w:rFonts w:ascii="Tahoma" w:hAnsi="Tahoma" w:cs="Tahoma"/>
          <w:sz w:val="20"/>
          <w:szCs w:val="20"/>
        </w:rPr>
        <w:t xml:space="preserve"> of this document</w:t>
      </w:r>
      <w:r w:rsidR="00516C45">
        <w:rPr>
          <w:rFonts w:ascii="Tahoma" w:hAnsi="Tahoma" w:cs="Tahoma"/>
          <w:sz w:val="20"/>
          <w:szCs w:val="20"/>
        </w:rPr>
        <w:t>.</w:t>
      </w:r>
    </w:p>
    <w:p w:rsidR="001A7C19" w:rsidRPr="009B1D4E" w:rsidRDefault="001A7C19" w:rsidP="00544CBB">
      <w:pPr>
        <w:rPr>
          <w:rFonts w:ascii="Tahoma" w:hAnsi="Tahoma" w:cs="Tahoma"/>
          <w:sz w:val="20"/>
          <w:szCs w:val="20"/>
        </w:rPr>
      </w:pPr>
    </w:p>
    <w:p w:rsidR="00C718B7" w:rsidRPr="009B1D4E" w:rsidRDefault="00C718B7" w:rsidP="00C718B7">
      <w:pPr>
        <w:pStyle w:val="ListParagraph"/>
        <w:rPr>
          <w:rFonts w:ascii="Tahoma" w:hAnsi="Tahoma" w:cs="Tahoma"/>
          <w:sz w:val="20"/>
          <w:szCs w:val="20"/>
        </w:rPr>
      </w:pPr>
    </w:p>
    <w:p w:rsidR="007136BA" w:rsidRPr="009B1D4E" w:rsidRDefault="00F91749" w:rsidP="007136B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Payroll</w:t>
      </w:r>
      <w:r w:rsidR="0079106B">
        <w:rPr>
          <w:rFonts w:ascii="Tahoma" w:hAnsi="Tahoma" w:cs="Tahoma"/>
          <w:b/>
          <w:sz w:val="20"/>
          <w:szCs w:val="20"/>
        </w:rPr>
        <w:t>:</w:t>
      </w:r>
      <w:r w:rsidR="007946C6" w:rsidRPr="009B1D4E">
        <w:rPr>
          <w:rFonts w:ascii="Tahoma" w:hAnsi="Tahoma" w:cs="Tahoma"/>
          <w:sz w:val="20"/>
          <w:szCs w:val="20"/>
        </w:rPr>
        <w:t xml:space="preserve"> </w:t>
      </w:r>
      <w:r w:rsidR="007136BA" w:rsidRPr="009B1D4E">
        <w:rPr>
          <w:rFonts w:ascii="Tahoma" w:hAnsi="Tahoma" w:cs="Tahoma"/>
          <w:sz w:val="20"/>
          <w:szCs w:val="20"/>
        </w:rPr>
        <w:t xml:space="preserve">Cisco utilizes </w:t>
      </w:r>
      <w:hyperlink r:id="rId21" w:history="1">
        <w:r w:rsidR="007136BA" w:rsidRPr="007136BA">
          <w:rPr>
            <w:rStyle w:val="Hyperlink"/>
            <w:rFonts w:ascii="Tahoma" w:hAnsi="Tahoma" w:cs="Tahoma"/>
            <w:sz w:val="20"/>
            <w:szCs w:val="20"/>
          </w:rPr>
          <w:t>Payroll Workcenter</w:t>
        </w:r>
      </w:hyperlink>
      <w:r w:rsidR="007136BA" w:rsidRPr="009B1D4E">
        <w:rPr>
          <w:rFonts w:ascii="Tahoma" w:hAnsi="Tahoma" w:cs="Tahoma"/>
          <w:sz w:val="20"/>
          <w:szCs w:val="20"/>
        </w:rPr>
        <w:t xml:space="preserve"> for all payroll need</w:t>
      </w:r>
      <w:r w:rsidR="00482223">
        <w:rPr>
          <w:rFonts w:ascii="Tahoma" w:hAnsi="Tahoma" w:cs="Tahoma"/>
          <w:sz w:val="20"/>
          <w:szCs w:val="20"/>
        </w:rPr>
        <w:t>s (eg. Submitting W4/direct deposit setup)</w:t>
      </w:r>
    </w:p>
    <w:p w:rsidR="00C77F5B" w:rsidRPr="009B1D4E" w:rsidRDefault="00C77F5B" w:rsidP="00C77F5B">
      <w:pPr>
        <w:rPr>
          <w:rFonts w:ascii="Tahoma" w:hAnsi="Tahoma" w:cs="Tahoma"/>
          <w:sz w:val="20"/>
          <w:szCs w:val="20"/>
        </w:rPr>
      </w:pPr>
    </w:p>
    <w:p w:rsidR="00FD4C44" w:rsidRDefault="007136BA" w:rsidP="00FD4C4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</w:t>
      </w:r>
      <w:r w:rsidR="0079106B">
        <w:rPr>
          <w:rFonts w:ascii="Tahoma" w:hAnsi="Tahoma" w:cs="Tahoma"/>
          <w:sz w:val="20"/>
          <w:szCs w:val="20"/>
        </w:rPr>
        <w:t>ayroll</w:t>
      </w:r>
      <w:r>
        <w:rPr>
          <w:rFonts w:ascii="Tahoma" w:hAnsi="Tahoma" w:cs="Tahoma"/>
          <w:sz w:val="20"/>
          <w:szCs w:val="20"/>
        </w:rPr>
        <w:t xml:space="preserve"> site is</w:t>
      </w:r>
      <w:r w:rsidR="00C06FCD" w:rsidRPr="009B1D4E">
        <w:rPr>
          <w:rFonts w:ascii="Tahoma" w:hAnsi="Tahoma" w:cs="Tahoma"/>
          <w:sz w:val="20"/>
          <w:szCs w:val="20"/>
        </w:rPr>
        <w:t xml:space="preserve"> not </w:t>
      </w:r>
      <w:r>
        <w:rPr>
          <w:rFonts w:ascii="Tahoma" w:hAnsi="Tahoma" w:cs="Tahoma"/>
          <w:sz w:val="20"/>
          <w:szCs w:val="20"/>
        </w:rPr>
        <w:t>a</w:t>
      </w:r>
      <w:r w:rsidR="00C06FCD" w:rsidRPr="009B1D4E">
        <w:rPr>
          <w:rFonts w:ascii="Tahoma" w:hAnsi="Tahoma" w:cs="Tahoma"/>
          <w:sz w:val="20"/>
          <w:szCs w:val="20"/>
        </w:rPr>
        <w:t xml:space="preserve">ccessible </w:t>
      </w:r>
      <w:r w:rsidR="0079106B">
        <w:rPr>
          <w:rFonts w:ascii="Tahoma" w:hAnsi="Tahoma" w:cs="Tahoma"/>
          <w:sz w:val="20"/>
          <w:szCs w:val="20"/>
        </w:rPr>
        <w:t>on 1</w:t>
      </w:r>
      <w:r w:rsidR="0079106B" w:rsidRPr="0079106B">
        <w:rPr>
          <w:rFonts w:ascii="Tahoma" w:hAnsi="Tahoma" w:cs="Tahoma"/>
          <w:sz w:val="20"/>
          <w:szCs w:val="20"/>
          <w:vertAlign w:val="superscript"/>
        </w:rPr>
        <w:t>st</w:t>
      </w:r>
      <w:r w:rsidR="0079106B">
        <w:rPr>
          <w:rFonts w:ascii="Tahoma" w:hAnsi="Tahoma" w:cs="Tahoma"/>
          <w:sz w:val="20"/>
          <w:szCs w:val="20"/>
        </w:rPr>
        <w:t xml:space="preserve"> day </w:t>
      </w:r>
      <w:r w:rsidR="00C06FCD" w:rsidRPr="009B1D4E">
        <w:rPr>
          <w:rFonts w:ascii="Tahoma" w:hAnsi="Tahoma" w:cs="Tahoma"/>
          <w:sz w:val="20"/>
          <w:szCs w:val="20"/>
        </w:rPr>
        <w:t>(</w:t>
      </w:r>
      <w:r w:rsidR="0079106B">
        <w:rPr>
          <w:rFonts w:ascii="Tahoma" w:hAnsi="Tahoma" w:cs="Tahoma"/>
          <w:sz w:val="20"/>
          <w:szCs w:val="20"/>
        </w:rPr>
        <w:t>the system will not r</w:t>
      </w:r>
      <w:r w:rsidR="00C06FCD" w:rsidRPr="009B1D4E">
        <w:rPr>
          <w:rFonts w:ascii="Tahoma" w:hAnsi="Tahoma" w:cs="Tahoma"/>
          <w:sz w:val="20"/>
          <w:szCs w:val="20"/>
        </w:rPr>
        <w:t>ecognize new hire login)</w:t>
      </w:r>
      <w:r w:rsidR="001F5D3F">
        <w:rPr>
          <w:rFonts w:ascii="Tahoma" w:hAnsi="Tahoma" w:cs="Tahoma"/>
          <w:sz w:val="20"/>
          <w:szCs w:val="20"/>
        </w:rPr>
        <w:t>. Sync</w:t>
      </w:r>
      <w:r>
        <w:rPr>
          <w:rFonts w:ascii="Tahoma" w:hAnsi="Tahoma" w:cs="Tahoma"/>
          <w:sz w:val="20"/>
          <w:szCs w:val="20"/>
        </w:rPr>
        <w:t xml:space="preserve"> up takes</w:t>
      </w:r>
      <w:r w:rsidR="008B3162" w:rsidRPr="009B1D4E">
        <w:rPr>
          <w:rFonts w:ascii="Tahoma" w:hAnsi="Tahoma" w:cs="Tahoma"/>
          <w:sz w:val="20"/>
          <w:szCs w:val="20"/>
        </w:rPr>
        <w:t xml:space="preserve"> several </w:t>
      </w:r>
      <w:r w:rsidR="00C06FCD" w:rsidRPr="009B1D4E">
        <w:rPr>
          <w:rFonts w:ascii="Tahoma" w:hAnsi="Tahoma" w:cs="Tahoma"/>
          <w:sz w:val="20"/>
          <w:szCs w:val="20"/>
        </w:rPr>
        <w:t>days</w:t>
      </w:r>
      <w:r>
        <w:rPr>
          <w:rFonts w:ascii="Tahoma" w:hAnsi="Tahoma" w:cs="Tahoma"/>
          <w:sz w:val="20"/>
          <w:szCs w:val="20"/>
        </w:rPr>
        <w:t xml:space="preserve"> and depends on your start date within payroll cycle.</w:t>
      </w:r>
      <w:r w:rsidR="00C06FCD" w:rsidRPr="009B1D4E">
        <w:rPr>
          <w:rFonts w:ascii="Tahoma" w:hAnsi="Tahoma" w:cs="Tahoma"/>
          <w:sz w:val="20"/>
          <w:szCs w:val="20"/>
        </w:rPr>
        <w:t xml:space="preserve"> </w:t>
      </w:r>
      <w:bookmarkStart w:id="0" w:name="OLE_LINK65"/>
    </w:p>
    <w:p w:rsidR="00492A26" w:rsidRPr="009B1D4E" w:rsidRDefault="00492A26" w:rsidP="00FD4C44">
      <w:pPr>
        <w:rPr>
          <w:rFonts w:ascii="Tahoma" w:hAnsi="Tahoma" w:cs="Tahoma"/>
          <w:sz w:val="20"/>
          <w:szCs w:val="20"/>
        </w:rPr>
      </w:pPr>
      <w:bookmarkStart w:id="1" w:name="_GoBack"/>
      <w:bookmarkEnd w:id="1"/>
    </w:p>
    <w:p w:rsidR="00FD4C44" w:rsidRPr="009B1D4E" w:rsidRDefault="00492A26" w:rsidP="00FD4C4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Access is usually granted</w:t>
      </w:r>
      <w:r w:rsidR="00FD4C44" w:rsidRPr="009B1D4E">
        <w:rPr>
          <w:rFonts w:ascii="Tahoma" w:hAnsi="Tahoma" w:cs="Tahoma"/>
          <w:sz w:val="20"/>
          <w:szCs w:val="20"/>
        </w:rPr>
        <w:t xml:space="preserve"> within 1-2 pay periods</w:t>
      </w:r>
      <w:r w:rsidR="00F279DC" w:rsidRPr="009B1D4E">
        <w:rPr>
          <w:rFonts w:ascii="Tahoma" w:hAnsi="Tahoma" w:cs="Tahoma"/>
          <w:sz w:val="20"/>
          <w:szCs w:val="20"/>
        </w:rPr>
        <w:t xml:space="preserve"> (usually between 4-10 days</w:t>
      </w:r>
      <w:r w:rsidR="00FD4C44" w:rsidRPr="009B1D4E">
        <w:rPr>
          <w:rFonts w:ascii="Tahoma" w:hAnsi="Tahoma" w:cs="Tahoma"/>
          <w:sz w:val="20"/>
          <w:szCs w:val="20"/>
        </w:rPr>
        <w:t xml:space="preserve"> from </w:t>
      </w:r>
      <w:r>
        <w:rPr>
          <w:rFonts w:ascii="Tahoma" w:hAnsi="Tahoma" w:cs="Tahoma"/>
          <w:sz w:val="20"/>
          <w:szCs w:val="20"/>
        </w:rPr>
        <w:t xml:space="preserve">your </w:t>
      </w:r>
      <w:r w:rsidR="00FD4C44" w:rsidRPr="009B1D4E">
        <w:rPr>
          <w:rFonts w:ascii="Tahoma" w:hAnsi="Tahoma" w:cs="Tahoma"/>
          <w:sz w:val="20"/>
          <w:szCs w:val="20"/>
        </w:rPr>
        <w:t>start date</w:t>
      </w:r>
      <w:r w:rsidR="00F279DC" w:rsidRPr="009B1D4E">
        <w:rPr>
          <w:rFonts w:ascii="Tahoma" w:hAnsi="Tahoma" w:cs="Tahoma"/>
          <w:sz w:val="20"/>
          <w:szCs w:val="20"/>
        </w:rPr>
        <w:t>)</w:t>
      </w:r>
      <w:r w:rsidR="00FD4C44" w:rsidRPr="009B1D4E">
        <w:rPr>
          <w:rFonts w:ascii="Tahoma" w:hAnsi="Tahoma" w:cs="Tahoma"/>
          <w:sz w:val="20"/>
          <w:szCs w:val="20"/>
        </w:rPr>
        <w:t xml:space="preserve">. </w:t>
      </w:r>
      <w:r w:rsidR="00F279DC" w:rsidRPr="009B1D4E">
        <w:rPr>
          <w:rFonts w:ascii="Tahoma" w:hAnsi="Tahoma" w:cs="Tahoma"/>
          <w:sz w:val="20"/>
          <w:szCs w:val="20"/>
        </w:rPr>
        <w:t xml:space="preserve">Please try daily.  </w:t>
      </w:r>
    </w:p>
    <w:p w:rsidR="00F279DC" w:rsidRPr="009B1D4E" w:rsidRDefault="00F279DC" w:rsidP="00F279DC">
      <w:pPr>
        <w:pStyle w:val="ListParagraph"/>
        <w:ind w:left="360"/>
        <w:rPr>
          <w:rFonts w:ascii="Tahoma" w:hAnsi="Tahoma" w:cs="Tahoma"/>
          <w:sz w:val="20"/>
          <w:szCs w:val="20"/>
        </w:rPr>
      </w:pPr>
    </w:p>
    <w:p w:rsidR="00FD4C44" w:rsidRPr="009B1D4E" w:rsidRDefault="00FD4C44" w:rsidP="00FD4C4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9B1D4E">
        <w:rPr>
          <w:rFonts w:ascii="Tahoma" w:hAnsi="Tahoma" w:cs="Tahoma"/>
          <w:sz w:val="20"/>
          <w:szCs w:val="20"/>
        </w:rPr>
        <w:t xml:space="preserve">Once access is granted, you </w:t>
      </w:r>
      <w:r w:rsidR="00492A26">
        <w:rPr>
          <w:rFonts w:ascii="Tahoma" w:hAnsi="Tahoma" w:cs="Tahoma"/>
          <w:sz w:val="20"/>
          <w:szCs w:val="20"/>
        </w:rPr>
        <w:t>can</w:t>
      </w:r>
      <w:r w:rsidRPr="009B1D4E">
        <w:rPr>
          <w:rFonts w:ascii="Tahoma" w:hAnsi="Tahoma" w:cs="Tahoma"/>
          <w:sz w:val="20"/>
          <w:szCs w:val="20"/>
        </w:rPr>
        <w:t xml:space="preserve"> sign up for direct deposit and </w:t>
      </w:r>
      <w:r w:rsidR="00492A26">
        <w:rPr>
          <w:rFonts w:ascii="Tahoma" w:hAnsi="Tahoma" w:cs="Tahoma"/>
          <w:sz w:val="20"/>
          <w:szCs w:val="20"/>
        </w:rPr>
        <w:t>complete</w:t>
      </w:r>
      <w:r w:rsidRPr="009B1D4E">
        <w:rPr>
          <w:rFonts w:ascii="Tahoma" w:hAnsi="Tahoma" w:cs="Tahoma"/>
          <w:sz w:val="20"/>
          <w:szCs w:val="20"/>
        </w:rPr>
        <w:t xml:space="preserve"> W4/State tax elections. Until this access has been given, you will receive a live check which will be mailed to the address on file via USPS First Class Mail</w:t>
      </w:r>
      <w:r w:rsidR="0079106B">
        <w:rPr>
          <w:rFonts w:ascii="Tahoma" w:hAnsi="Tahoma" w:cs="Tahoma"/>
          <w:sz w:val="20"/>
          <w:szCs w:val="20"/>
        </w:rPr>
        <w:t>.</w:t>
      </w:r>
    </w:p>
    <w:p w:rsidR="00FD4C44" w:rsidRPr="009B1D4E" w:rsidRDefault="00FD4C44" w:rsidP="00FD4C44">
      <w:pPr>
        <w:pStyle w:val="ListParagraph"/>
        <w:rPr>
          <w:rFonts w:ascii="Tahoma" w:hAnsi="Tahoma" w:cs="Tahoma"/>
          <w:sz w:val="20"/>
          <w:szCs w:val="20"/>
        </w:rPr>
      </w:pPr>
    </w:p>
    <w:p w:rsidR="00FD4C44" w:rsidRPr="009B1D4E" w:rsidRDefault="00F279DC" w:rsidP="00FD4C4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9B1D4E">
        <w:rPr>
          <w:rFonts w:ascii="Tahoma" w:hAnsi="Tahoma" w:cs="Tahoma"/>
          <w:sz w:val="20"/>
          <w:szCs w:val="20"/>
        </w:rPr>
        <w:t>First paycheck is paper check and t</w:t>
      </w:r>
      <w:r w:rsidR="00FD4C44" w:rsidRPr="009B1D4E">
        <w:rPr>
          <w:rFonts w:ascii="Tahoma" w:hAnsi="Tahoma" w:cs="Tahoma"/>
          <w:sz w:val="20"/>
          <w:szCs w:val="20"/>
        </w:rPr>
        <w:t>ax elections will default to single and 0</w:t>
      </w:r>
      <w:r w:rsidRPr="009B1D4E">
        <w:rPr>
          <w:rFonts w:ascii="Tahoma" w:hAnsi="Tahoma" w:cs="Tahoma"/>
          <w:sz w:val="20"/>
          <w:szCs w:val="20"/>
        </w:rPr>
        <w:t xml:space="preserve">. You will update subsequent paycheck delivery option &amp; tax election through </w:t>
      </w:r>
      <w:r w:rsidR="00756175" w:rsidRPr="009B1D4E">
        <w:rPr>
          <w:rFonts w:ascii="Tahoma" w:hAnsi="Tahoma" w:cs="Tahoma"/>
          <w:sz w:val="20"/>
          <w:szCs w:val="20"/>
        </w:rPr>
        <w:t>P</w:t>
      </w:r>
      <w:r w:rsidR="00FD4C44" w:rsidRPr="009B1D4E">
        <w:rPr>
          <w:rFonts w:ascii="Tahoma" w:hAnsi="Tahoma" w:cs="Tahoma"/>
          <w:sz w:val="20"/>
          <w:szCs w:val="20"/>
        </w:rPr>
        <w:t>ayroll WorkCenter.</w:t>
      </w:r>
      <w:bookmarkEnd w:id="0"/>
      <w:r w:rsidR="00FD4C44" w:rsidRPr="009B1D4E">
        <w:rPr>
          <w:rFonts w:ascii="Tahoma" w:hAnsi="Tahoma" w:cs="Tahoma"/>
          <w:sz w:val="20"/>
          <w:szCs w:val="20"/>
        </w:rPr>
        <w:t xml:space="preserve"> Please contact the </w:t>
      </w:r>
      <w:r w:rsidR="004C2D38" w:rsidRPr="009B1D4E">
        <w:rPr>
          <w:rFonts w:ascii="Tahoma" w:hAnsi="Tahoma" w:cs="Tahoma"/>
          <w:sz w:val="20"/>
          <w:szCs w:val="20"/>
        </w:rPr>
        <w:t>HR Support</w:t>
      </w:r>
      <w:r w:rsidR="0079106B">
        <w:rPr>
          <w:rFonts w:ascii="Tahoma" w:hAnsi="Tahoma" w:cs="Tahoma"/>
          <w:sz w:val="20"/>
          <w:szCs w:val="20"/>
        </w:rPr>
        <w:t xml:space="preserve"> (Phone # listed on last page)</w:t>
      </w:r>
      <w:r w:rsidR="00FD4C44" w:rsidRPr="009B1D4E">
        <w:rPr>
          <w:rFonts w:ascii="Tahoma" w:hAnsi="Tahoma" w:cs="Tahoma"/>
          <w:sz w:val="20"/>
          <w:szCs w:val="20"/>
        </w:rPr>
        <w:t xml:space="preserve"> if you have any additional questions.</w:t>
      </w:r>
    </w:p>
    <w:p w:rsidR="00A60D29" w:rsidRPr="009B1D4E" w:rsidRDefault="00C718B7" w:rsidP="00C718B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bookmarkStart w:id="2" w:name="OLE_LINK1"/>
      <w:r w:rsidRPr="009B1D4E">
        <w:rPr>
          <w:rFonts w:ascii="Tahoma" w:hAnsi="Tahoma" w:cs="Tahoma"/>
          <w:sz w:val="20"/>
          <w:szCs w:val="20"/>
        </w:rPr>
        <w:lastRenderedPageBreak/>
        <w:t xml:space="preserve">Complete W4 </w:t>
      </w:r>
      <w:r w:rsidRPr="009B1D4E">
        <w:rPr>
          <w:rFonts w:ascii="Tahoma" w:hAnsi="Tahoma" w:cs="Tahoma"/>
          <w:noProof/>
          <w:sz w:val="20"/>
          <w:szCs w:val="20"/>
          <w:lang w:eastAsia="en-US"/>
        </w:rPr>
        <w:drawing>
          <wp:inline distT="0" distB="0" distL="0" distR="0" wp14:anchorId="261F0439" wp14:editId="0EF1D421">
            <wp:extent cx="905933" cy="770890"/>
            <wp:effectExtent l="0" t="0" r="8890" b="0"/>
            <wp:docPr id="4" name="Picture 1" descr="cid:image001.png@01CAE53A.AA02E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AE53A.AA02E220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2" cy="78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D4E">
        <w:rPr>
          <w:rFonts w:ascii="Tahoma" w:hAnsi="Tahoma" w:cs="Tahoma"/>
          <w:sz w:val="20"/>
          <w:szCs w:val="20"/>
        </w:rPr>
        <w:t xml:space="preserve"> (NOT W2). </w:t>
      </w:r>
    </w:p>
    <w:p w:rsidR="00A60D29" w:rsidRPr="009B1D4E" w:rsidRDefault="00A60D29" w:rsidP="00A60D29">
      <w:pPr>
        <w:pStyle w:val="ListParagraph"/>
        <w:rPr>
          <w:rFonts w:ascii="Tahoma" w:hAnsi="Tahoma" w:cs="Tahoma"/>
          <w:sz w:val="20"/>
          <w:szCs w:val="20"/>
        </w:rPr>
      </w:pPr>
    </w:p>
    <w:p w:rsidR="00C718B7" w:rsidRDefault="00C718B7" w:rsidP="00492A26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9B1D4E">
        <w:rPr>
          <w:rFonts w:ascii="Tahoma" w:hAnsi="Tahoma" w:cs="Tahoma"/>
          <w:sz w:val="20"/>
          <w:szCs w:val="20"/>
        </w:rPr>
        <w:t xml:space="preserve">Alternatively, Payroll Workstation is also accessible via </w:t>
      </w:r>
      <w:hyperlink r:id="rId24" w:history="1">
        <w:r w:rsidR="00492A26" w:rsidRPr="007136BA">
          <w:rPr>
            <w:rStyle w:val="Hyperlink"/>
            <w:rFonts w:ascii="Tahoma" w:hAnsi="Tahoma" w:cs="Tahoma"/>
            <w:sz w:val="20"/>
            <w:szCs w:val="20"/>
          </w:rPr>
          <w:t>here</w:t>
        </w:r>
      </w:hyperlink>
      <w:r w:rsidR="00492A26">
        <w:rPr>
          <w:rFonts w:ascii="Tahoma" w:hAnsi="Tahoma" w:cs="Tahoma"/>
          <w:sz w:val="20"/>
          <w:szCs w:val="20"/>
        </w:rPr>
        <w:t xml:space="preserve">. Follow this path: </w:t>
      </w:r>
      <w:r w:rsidRPr="009B1D4E">
        <w:rPr>
          <w:rFonts w:ascii="Tahoma" w:hAnsi="Tahoma" w:cs="Tahoma"/>
          <w:sz w:val="20"/>
          <w:szCs w:val="20"/>
        </w:rPr>
        <w:t>CEC-MyLinks-Paychecks &amp; Tax</w:t>
      </w:r>
      <w:r w:rsidR="00C3714F" w:rsidRPr="009B1D4E">
        <w:rPr>
          <w:rFonts w:ascii="Tahoma" w:hAnsi="Tahoma" w:cs="Tahoma"/>
          <w:sz w:val="20"/>
          <w:szCs w:val="20"/>
        </w:rPr>
        <w:t xml:space="preserve"> Documents</w:t>
      </w:r>
      <w:r w:rsidRPr="009B1D4E">
        <w:rPr>
          <w:rFonts w:ascii="Tahoma" w:hAnsi="Tahoma" w:cs="Tahoma"/>
          <w:sz w:val="20"/>
          <w:szCs w:val="20"/>
        </w:rPr>
        <w:t>.</w:t>
      </w:r>
    </w:p>
    <w:p w:rsidR="00492A26" w:rsidRPr="00492A26" w:rsidRDefault="00492A26" w:rsidP="00492A26">
      <w:pPr>
        <w:pStyle w:val="ListParagraph"/>
        <w:rPr>
          <w:rFonts w:ascii="Tahoma" w:hAnsi="Tahoma" w:cs="Tahoma"/>
          <w:sz w:val="20"/>
          <w:szCs w:val="20"/>
        </w:rPr>
      </w:pPr>
    </w:p>
    <w:p w:rsidR="00482223" w:rsidRDefault="00482223" w:rsidP="0079106B">
      <w:pPr>
        <w:rPr>
          <w:rFonts w:ascii="Tahoma" w:hAnsi="Tahoma" w:cs="Tahoma"/>
          <w:b/>
          <w:sz w:val="20"/>
          <w:szCs w:val="20"/>
        </w:rPr>
      </w:pPr>
    </w:p>
    <w:p w:rsidR="0079106B" w:rsidRPr="00492A26" w:rsidRDefault="00492A26" w:rsidP="0079106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Payroll calendar</w:t>
      </w:r>
      <w:r w:rsidR="0079106B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Follow the steps to add</w:t>
      </w:r>
      <w:r w:rsidR="0079106B" w:rsidRPr="009B1D4E">
        <w:rPr>
          <w:rFonts w:ascii="Tahoma" w:hAnsi="Tahoma" w:cs="Tahoma"/>
          <w:sz w:val="20"/>
          <w:szCs w:val="20"/>
        </w:rPr>
        <w:t xml:space="preserve"> </w:t>
      </w:r>
      <w:hyperlink r:id="rId25" w:history="1">
        <w:r w:rsidR="00DE05D6" w:rsidRPr="00DE05D6">
          <w:rPr>
            <w:rStyle w:val="Hyperlink"/>
            <w:rFonts w:ascii="Tahoma" w:hAnsi="Tahoma" w:cs="Tahoma"/>
            <w:sz w:val="20"/>
            <w:szCs w:val="20"/>
          </w:rPr>
          <w:t>payroll &amp; holiday calendar</w:t>
        </w:r>
      </w:hyperlink>
      <w:r w:rsidR="00DE05D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to your</w:t>
      </w:r>
      <w:r w:rsidR="0079106B" w:rsidRPr="009B1D4E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O</w:t>
      </w:r>
      <w:r w:rsidR="0079106B" w:rsidRPr="009B1D4E">
        <w:rPr>
          <w:rFonts w:ascii="Tahoma" w:hAnsi="Tahoma" w:cs="Tahoma"/>
          <w:sz w:val="20"/>
          <w:szCs w:val="20"/>
        </w:rPr>
        <w:t>utlook calendar</w:t>
      </w:r>
      <w:r>
        <w:rPr>
          <w:rFonts w:ascii="Tahoma" w:hAnsi="Tahoma" w:cs="Tahoma"/>
          <w:sz w:val="20"/>
          <w:szCs w:val="20"/>
        </w:rPr>
        <w:t>.</w:t>
      </w:r>
    </w:p>
    <w:p w:rsidR="000A47F3" w:rsidRDefault="000A47F3" w:rsidP="00C718B7">
      <w:pPr>
        <w:rPr>
          <w:rFonts w:ascii="Tahoma" w:hAnsi="Tahoma" w:cs="Tahoma"/>
          <w:sz w:val="20"/>
          <w:szCs w:val="20"/>
          <w:u w:val="single"/>
        </w:rPr>
      </w:pPr>
    </w:p>
    <w:p w:rsidR="00DE05D6" w:rsidRPr="00DE05D6" w:rsidRDefault="00DE05D6" w:rsidP="00C718B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For additional payroll and payroll calendar information, please click on this </w:t>
      </w:r>
      <w:hyperlink r:id="rId26" w:history="1">
        <w:r w:rsidRPr="00DE05D6">
          <w:rPr>
            <w:rStyle w:val="Hyperlink"/>
            <w:rFonts w:ascii="Tahoma" w:hAnsi="Tahoma" w:cs="Tahoma"/>
            <w:sz w:val="20"/>
            <w:szCs w:val="20"/>
          </w:rPr>
          <w:t>link</w:t>
        </w:r>
      </w:hyperlink>
      <w:r>
        <w:rPr>
          <w:rFonts w:ascii="Tahoma" w:hAnsi="Tahoma" w:cs="Tahoma"/>
          <w:sz w:val="20"/>
          <w:szCs w:val="20"/>
        </w:rPr>
        <w:t>.</w:t>
      </w:r>
    </w:p>
    <w:p w:rsidR="00F91749" w:rsidRDefault="00F91749" w:rsidP="00492A26">
      <w:pPr>
        <w:rPr>
          <w:rFonts w:ascii="Tahoma" w:hAnsi="Tahoma" w:cs="Tahoma"/>
          <w:b/>
          <w:sz w:val="20"/>
          <w:szCs w:val="20"/>
        </w:rPr>
      </w:pPr>
    </w:p>
    <w:p w:rsidR="00C718B7" w:rsidRPr="009B1D4E" w:rsidRDefault="00C718B7" w:rsidP="00492A26">
      <w:pPr>
        <w:rPr>
          <w:rFonts w:ascii="Tahoma" w:hAnsi="Tahoma" w:cs="Tahoma"/>
          <w:sz w:val="20"/>
          <w:szCs w:val="20"/>
        </w:rPr>
      </w:pPr>
      <w:r w:rsidRPr="0079106B">
        <w:rPr>
          <w:rFonts w:ascii="Tahoma" w:hAnsi="Tahoma" w:cs="Tahoma"/>
          <w:b/>
          <w:sz w:val="20"/>
          <w:szCs w:val="20"/>
        </w:rPr>
        <w:t>BENEFITS</w:t>
      </w:r>
      <w:r w:rsidR="00492A26">
        <w:rPr>
          <w:rFonts w:ascii="Tahoma" w:hAnsi="Tahoma" w:cs="Tahoma"/>
          <w:b/>
          <w:sz w:val="20"/>
          <w:szCs w:val="20"/>
        </w:rPr>
        <w:t xml:space="preserve">: </w:t>
      </w:r>
      <w:r w:rsidR="00DE2E4D" w:rsidRPr="009B1D4E">
        <w:rPr>
          <w:rFonts w:ascii="Tahoma" w:hAnsi="Tahoma" w:cs="Tahoma"/>
          <w:sz w:val="20"/>
          <w:szCs w:val="20"/>
        </w:rPr>
        <w:t>A</w:t>
      </w:r>
      <w:r w:rsidR="00384001" w:rsidRPr="009B1D4E">
        <w:rPr>
          <w:rFonts w:ascii="Tahoma" w:hAnsi="Tahoma" w:cs="Tahoma"/>
          <w:sz w:val="20"/>
          <w:szCs w:val="20"/>
        </w:rPr>
        <w:t xml:space="preserve">ccess it </w:t>
      </w:r>
      <w:hyperlink r:id="rId27" w:history="1">
        <w:r w:rsidR="00384001" w:rsidRPr="00492A26">
          <w:rPr>
            <w:rStyle w:val="Hyperlink"/>
            <w:rFonts w:ascii="Tahoma" w:hAnsi="Tahoma" w:cs="Tahoma"/>
            <w:sz w:val="20"/>
            <w:szCs w:val="20"/>
          </w:rPr>
          <w:t>here</w:t>
        </w:r>
      </w:hyperlink>
      <w:r w:rsidR="00384001" w:rsidRPr="009B1D4E">
        <w:rPr>
          <w:rFonts w:ascii="Tahoma" w:hAnsi="Tahoma" w:cs="Tahoma"/>
          <w:sz w:val="20"/>
          <w:szCs w:val="20"/>
        </w:rPr>
        <w:t xml:space="preserve">: select </w:t>
      </w:r>
      <w:r w:rsidR="00C3714F" w:rsidRPr="009B1D4E">
        <w:rPr>
          <w:rFonts w:ascii="Tahoma" w:hAnsi="Tahoma" w:cs="Tahoma"/>
          <w:sz w:val="20"/>
          <w:szCs w:val="20"/>
        </w:rPr>
        <w:t xml:space="preserve">your region to </w:t>
      </w:r>
      <w:r w:rsidR="00492A26">
        <w:rPr>
          <w:rFonts w:ascii="Tahoma" w:hAnsi="Tahoma" w:cs="Tahoma"/>
          <w:sz w:val="20"/>
          <w:szCs w:val="20"/>
        </w:rPr>
        <w:t>enroll</w:t>
      </w:r>
      <w:r w:rsidR="00C3714F" w:rsidRPr="009B1D4E">
        <w:rPr>
          <w:rFonts w:ascii="Tahoma" w:hAnsi="Tahoma" w:cs="Tahoma"/>
          <w:sz w:val="20"/>
          <w:szCs w:val="20"/>
        </w:rPr>
        <w:t xml:space="preserve"> your Health Benefits, 401k,</w:t>
      </w:r>
      <w:r w:rsidRPr="009B1D4E">
        <w:rPr>
          <w:rFonts w:ascii="Tahoma" w:hAnsi="Tahoma" w:cs="Tahoma"/>
          <w:sz w:val="20"/>
          <w:szCs w:val="20"/>
        </w:rPr>
        <w:t xml:space="preserve"> </w:t>
      </w:r>
      <w:r w:rsidR="003C5409" w:rsidRPr="009B1D4E">
        <w:rPr>
          <w:rFonts w:ascii="Tahoma" w:hAnsi="Tahoma" w:cs="Tahoma"/>
          <w:sz w:val="20"/>
          <w:szCs w:val="20"/>
        </w:rPr>
        <w:t>etc.</w:t>
      </w:r>
      <w:r w:rsidR="00DE05D6">
        <w:rPr>
          <w:rFonts w:ascii="Tahoma" w:hAnsi="Tahoma" w:cs="Tahoma"/>
          <w:sz w:val="20"/>
          <w:szCs w:val="20"/>
        </w:rPr>
        <w:t xml:space="preserve"> under Explore Benefits. </w:t>
      </w:r>
    </w:p>
    <w:bookmarkEnd w:id="2"/>
    <w:p w:rsidR="00C06FCD" w:rsidRPr="009B1D4E" w:rsidRDefault="00C06FCD" w:rsidP="00E423B0">
      <w:pPr>
        <w:pStyle w:val="ListParagraph"/>
        <w:rPr>
          <w:rFonts w:ascii="Tahoma" w:hAnsi="Tahoma" w:cs="Tahoma"/>
          <w:sz w:val="20"/>
          <w:szCs w:val="20"/>
        </w:rPr>
      </w:pPr>
    </w:p>
    <w:p w:rsidR="00426E40" w:rsidRDefault="00C06FCD" w:rsidP="0055119F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492A26">
        <w:rPr>
          <w:rFonts w:ascii="Tahoma" w:hAnsi="Tahoma" w:cs="Tahoma"/>
          <w:sz w:val="20"/>
          <w:szCs w:val="20"/>
        </w:rPr>
        <w:t xml:space="preserve">Benefit coverage starts at day 1. New hire will have </w:t>
      </w:r>
      <w:r w:rsidRPr="00492A26">
        <w:rPr>
          <w:rFonts w:ascii="Tahoma" w:hAnsi="Tahoma" w:cs="Tahoma"/>
          <w:b/>
          <w:sz w:val="20"/>
          <w:szCs w:val="20"/>
        </w:rPr>
        <w:t>30 days</w:t>
      </w:r>
      <w:r w:rsidRPr="00492A26">
        <w:rPr>
          <w:rFonts w:ascii="Tahoma" w:hAnsi="Tahoma" w:cs="Tahoma"/>
          <w:sz w:val="20"/>
          <w:szCs w:val="20"/>
        </w:rPr>
        <w:t xml:space="preserve"> to make selection and all benefit data is provided online. </w:t>
      </w:r>
    </w:p>
    <w:p w:rsidR="00F91749" w:rsidRDefault="00F91749" w:rsidP="00F91749">
      <w:pPr>
        <w:pStyle w:val="ListParagraph"/>
        <w:rPr>
          <w:rStyle w:val="scripttitle-"/>
          <w:rFonts w:ascii="Tahoma" w:hAnsi="Tahoma" w:cs="Tahoma"/>
          <w:sz w:val="20"/>
          <w:szCs w:val="20"/>
        </w:rPr>
      </w:pPr>
    </w:p>
    <w:p w:rsidR="00F06757" w:rsidRPr="00492A26" w:rsidRDefault="00C3714F" w:rsidP="00492A26">
      <w:pPr>
        <w:pStyle w:val="ListParagraph"/>
        <w:numPr>
          <w:ilvl w:val="0"/>
          <w:numId w:val="2"/>
        </w:numPr>
        <w:rPr>
          <w:rStyle w:val="scripttitle-"/>
          <w:rFonts w:ascii="Tahoma" w:hAnsi="Tahoma" w:cs="Tahoma"/>
          <w:sz w:val="20"/>
          <w:szCs w:val="20"/>
        </w:rPr>
      </w:pPr>
      <w:r w:rsidRPr="00492A26">
        <w:rPr>
          <w:rStyle w:val="scripttitle-"/>
          <w:rFonts w:ascii="Tahoma" w:hAnsi="Tahoma" w:cs="Tahoma"/>
          <w:sz w:val="20"/>
          <w:szCs w:val="20"/>
        </w:rPr>
        <w:t>For spouse</w:t>
      </w:r>
      <w:r w:rsidR="00492A26">
        <w:rPr>
          <w:rStyle w:val="scripttitle-"/>
          <w:rFonts w:ascii="Tahoma" w:hAnsi="Tahoma" w:cs="Tahoma"/>
          <w:sz w:val="20"/>
          <w:szCs w:val="20"/>
        </w:rPr>
        <w:t>/</w:t>
      </w:r>
      <w:r w:rsidRPr="00492A26">
        <w:rPr>
          <w:rStyle w:val="scripttitle-"/>
          <w:rFonts w:ascii="Tahoma" w:hAnsi="Tahoma" w:cs="Tahoma"/>
          <w:sz w:val="20"/>
          <w:szCs w:val="20"/>
        </w:rPr>
        <w:t>family members</w:t>
      </w:r>
      <w:r w:rsidR="00492A26">
        <w:rPr>
          <w:rStyle w:val="scripttitle-"/>
          <w:rFonts w:ascii="Tahoma" w:hAnsi="Tahoma" w:cs="Tahoma"/>
          <w:sz w:val="20"/>
          <w:szCs w:val="20"/>
        </w:rPr>
        <w:t>/</w:t>
      </w:r>
      <w:r w:rsidR="003C5409">
        <w:rPr>
          <w:rStyle w:val="scripttitle-"/>
          <w:rFonts w:ascii="Tahoma" w:hAnsi="Tahoma" w:cs="Tahoma"/>
          <w:sz w:val="20"/>
          <w:szCs w:val="20"/>
        </w:rPr>
        <w:t>dependents</w:t>
      </w:r>
      <w:r w:rsidRPr="00492A26">
        <w:rPr>
          <w:rStyle w:val="scripttitle-"/>
          <w:rFonts w:ascii="Tahoma" w:hAnsi="Tahoma" w:cs="Tahoma"/>
          <w:sz w:val="20"/>
          <w:szCs w:val="20"/>
        </w:rPr>
        <w:t xml:space="preserve">: </w:t>
      </w:r>
      <w:r w:rsidR="00803FF3" w:rsidRPr="00492A26">
        <w:rPr>
          <w:rStyle w:val="scripttitle-"/>
          <w:rFonts w:ascii="Tahoma" w:hAnsi="Tahoma" w:cs="Tahoma"/>
          <w:sz w:val="20"/>
          <w:szCs w:val="20"/>
        </w:rPr>
        <w:t xml:space="preserve">visit this </w:t>
      </w:r>
      <w:hyperlink r:id="rId28" w:history="1">
        <w:r w:rsidR="00803FF3" w:rsidRPr="00492A26">
          <w:rPr>
            <w:rStyle w:val="Hyperlink"/>
            <w:rFonts w:ascii="Tahoma" w:hAnsi="Tahoma" w:cs="Tahoma"/>
            <w:sz w:val="20"/>
            <w:szCs w:val="20"/>
          </w:rPr>
          <w:t>page</w:t>
        </w:r>
      </w:hyperlink>
      <w:r w:rsidR="00492A26">
        <w:rPr>
          <w:rStyle w:val="scripttitle-"/>
          <w:rFonts w:ascii="Tahoma" w:hAnsi="Tahoma" w:cs="Tahoma"/>
          <w:sz w:val="20"/>
          <w:szCs w:val="20"/>
        </w:rPr>
        <w:t>.</w:t>
      </w:r>
      <w:r w:rsidR="00492A26" w:rsidRPr="00492A26">
        <w:rPr>
          <w:rStyle w:val="scripttitle-"/>
          <w:rFonts w:ascii="Tahoma" w:hAnsi="Tahoma" w:cs="Tahoma"/>
          <w:sz w:val="20"/>
          <w:szCs w:val="20"/>
        </w:rPr>
        <w:t xml:space="preserve"> </w:t>
      </w:r>
    </w:p>
    <w:p w:rsidR="00F06757" w:rsidRPr="009B1D4E" w:rsidRDefault="00F06757" w:rsidP="00040660">
      <w:pPr>
        <w:rPr>
          <w:rStyle w:val="scripttitle-"/>
          <w:rFonts w:ascii="Tahoma" w:hAnsi="Tahoma" w:cs="Tahoma"/>
          <w:sz w:val="20"/>
          <w:szCs w:val="20"/>
        </w:rPr>
      </w:pPr>
    </w:p>
    <w:p w:rsidR="00F06757" w:rsidRPr="009B1D4E" w:rsidRDefault="00F06757" w:rsidP="00040660">
      <w:pPr>
        <w:rPr>
          <w:rStyle w:val="scripttitle-"/>
          <w:rFonts w:ascii="Tahoma" w:hAnsi="Tahoma" w:cs="Tahoma"/>
          <w:sz w:val="20"/>
          <w:szCs w:val="20"/>
        </w:rPr>
      </w:pPr>
    </w:p>
    <w:p w:rsidR="00F06757" w:rsidRPr="00844D56" w:rsidRDefault="00F91749" w:rsidP="00040660">
      <w:pPr>
        <w:rPr>
          <w:rStyle w:val="scripttitle-"/>
          <w:rFonts w:ascii="Tahoma" w:hAnsi="Tahoma" w:cs="Tahoma"/>
          <w:b/>
          <w:sz w:val="20"/>
          <w:szCs w:val="20"/>
        </w:rPr>
      </w:pPr>
      <w:r>
        <w:rPr>
          <w:rStyle w:val="scripttitle-"/>
          <w:rFonts w:ascii="Tahoma" w:hAnsi="Tahoma" w:cs="Tahoma"/>
          <w:b/>
          <w:sz w:val="20"/>
          <w:szCs w:val="20"/>
        </w:rPr>
        <w:t>Employment Verification</w:t>
      </w:r>
      <w:r w:rsidR="00844D56" w:rsidRPr="00844D56">
        <w:rPr>
          <w:rStyle w:val="scripttitle-"/>
          <w:rFonts w:ascii="Tahoma" w:hAnsi="Tahoma" w:cs="Tahoma"/>
          <w:b/>
          <w:sz w:val="20"/>
          <w:szCs w:val="20"/>
        </w:rPr>
        <w:t>:</w:t>
      </w:r>
    </w:p>
    <w:p w:rsidR="009904D6" w:rsidRDefault="009904D6" w:rsidP="008D33E7">
      <w:pPr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Employees can self-</w:t>
      </w:r>
      <w:r w:rsidR="008D33E7" w:rsidRPr="009B1D4E">
        <w:rPr>
          <w:rFonts w:ascii="Tahoma" w:hAnsi="Tahoma" w:cs="Tahoma"/>
          <w:sz w:val="20"/>
          <w:szCs w:val="20"/>
        </w:rPr>
        <w:t>generate a verification of employment letter by accessing the HRMS Employee Self Service tool. This to</w:t>
      </w:r>
      <w:r>
        <w:rPr>
          <w:rFonts w:ascii="Tahoma" w:hAnsi="Tahoma" w:cs="Tahoma"/>
          <w:sz w:val="20"/>
          <w:szCs w:val="20"/>
        </w:rPr>
        <w:t>ol ca</w:t>
      </w:r>
      <w:r w:rsidR="00492A26">
        <w:rPr>
          <w:rFonts w:ascii="Tahoma" w:hAnsi="Tahoma" w:cs="Tahoma"/>
          <w:sz w:val="20"/>
          <w:szCs w:val="20"/>
        </w:rPr>
        <w:t>n be accessed from</w:t>
      </w:r>
      <w:r>
        <w:rPr>
          <w:rFonts w:ascii="Tahoma" w:hAnsi="Tahoma" w:cs="Tahoma"/>
          <w:sz w:val="20"/>
          <w:szCs w:val="20"/>
        </w:rPr>
        <w:t xml:space="preserve"> </w:t>
      </w:r>
      <w:hyperlink r:id="rId29" w:history="1">
        <w:r w:rsidR="00492A26" w:rsidRPr="007136BA">
          <w:rPr>
            <w:rStyle w:val="Hyperlink"/>
            <w:rFonts w:ascii="Tahoma" w:hAnsi="Tahoma" w:cs="Tahoma"/>
            <w:sz w:val="20"/>
            <w:szCs w:val="20"/>
          </w:rPr>
          <w:t>here</w:t>
        </w:r>
      </w:hyperlink>
      <w:r w:rsidR="00492A26">
        <w:rPr>
          <w:rFonts w:ascii="Tahoma" w:hAnsi="Tahoma" w:cs="Tahoma"/>
          <w:sz w:val="20"/>
          <w:szCs w:val="20"/>
        </w:rPr>
        <w:t xml:space="preserve">. Follow this path: </w:t>
      </w:r>
      <w:r>
        <w:rPr>
          <w:rFonts w:ascii="Tahoma" w:hAnsi="Tahoma" w:cs="Tahoma"/>
          <w:sz w:val="20"/>
          <w:szCs w:val="20"/>
        </w:rPr>
        <w:t>CEC</w:t>
      </w:r>
      <w:r w:rsidR="008D33E7" w:rsidRPr="009B1D4E">
        <w:rPr>
          <w:rFonts w:ascii="Tahoma" w:hAnsi="Tahoma" w:cs="Tahoma"/>
          <w:sz w:val="20"/>
          <w:szCs w:val="20"/>
        </w:rPr>
        <w:t>-&gt;my links-&gt;</w:t>
      </w:r>
      <w:r w:rsidR="008D33E7" w:rsidRPr="009B1D4E">
        <w:rPr>
          <w:rFonts w:ascii="Tahoma" w:hAnsi="Tahoma" w:cs="Tahoma"/>
          <w:b/>
          <w:bCs/>
          <w:color w:val="222222"/>
          <w:sz w:val="20"/>
          <w:szCs w:val="20"/>
        </w:rPr>
        <w:t xml:space="preserve"> </w:t>
      </w:r>
      <w:r>
        <w:rPr>
          <w:rFonts w:ascii="Tahoma" w:hAnsi="Tahoma" w:cs="Tahoma"/>
          <w:color w:val="222222"/>
          <w:sz w:val="20"/>
          <w:szCs w:val="20"/>
        </w:rPr>
        <w:t xml:space="preserve">Employee </w:t>
      </w:r>
      <w:r w:rsidR="003C5409">
        <w:rPr>
          <w:rFonts w:ascii="Tahoma" w:hAnsi="Tahoma" w:cs="Tahoma"/>
          <w:color w:val="222222"/>
          <w:sz w:val="20"/>
          <w:szCs w:val="20"/>
        </w:rPr>
        <w:t>Profile</w:t>
      </w:r>
      <w:r>
        <w:rPr>
          <w:rFonts w:ascii="Tahoma" w:hAnsi="Tahoma" w:cs="Tahoma"/>
          <w:color w:val="222222"/>
          <w:sz w:val="20"/>
          <w:szCs w:val="20"/>
        </w:rPr>
        <w:t xml:space="preserve"> (HRMS)</w:t>
      </w:r>
    </w:p>
    <w:p w:rsidR="008D33E7" w:rsidRPr="009B1D4E" w:rsidRDefault="009904D6" w:rsidP="008D33E7">
      <w:pPr>
        <w:rPr>
          <w:rFonts w:ascii="Tahoma" w:hAnsi="Tahoma" w:cs="Tahoma"/>
          <w:color w:val="222222"/>
          <w:sz w:val="20"/>
          <w:szCs w:val="20"/>
        </w:rPr>
      </w:pPr>
      <w:r w:rsidRPr="009B1D4E">
        <w:rPr>
          <w:rFonts w:ascii="Tahoma" w:hAnsi="Tahoma" w:cs="Tahoma"/>
          <w:color w:val="222222"/>
          <w:sz w:val="20"/>
          <w:szCs w:val="20"/>
        </w:rPr>
        <w:t xml:space="preserve"> </w:t>
      </w:r>
    </w:p>
    <w:p w:rsidR="008D33E7" w:rsidRPr="009B1D4E" w:rsidRDefault="008D33E7" w:rsidP="008D33E7">
      <w:pPr>
        <w:rPr>
          <w:rFonts w:ascii="Tahoma" w:hAnsi="Tahoma" w:cs="Tahoma"/>
          <w:color w:val="222222"/>
          <w:sz w:val="20"/>
          <w:szCs w:val="20"/>
        </w:rPr>
      </w:pPr>
      <w:r w:rsidRPr="009B1D4E">
        <w:rPr>
          <w:rFonts w:ascii="Tahoma" w:hAnsi="Tahoma" w:cs="Tahoma"/>
          <w:color w:val="222222"/>
          <w:sz w:val="20"/>
          <w:szCs w:val="20"/>
        </w:rPr>
        <w:t>Once log</w:t>
      </w:r>
      <w:r w:rsidR="00492A26">
        <w:rPr>
          <w:rFonts w:ascii="Tahoma" w:hAnsi="Tahoma" w:cs="Tahoma"/>
          <w:color w:val="222222"/>
          <w:sz w:val="20"/>
          <w:szCs w:val="20"/>
        </w:rPr>
        <w:t>ged in</w:t>
      </w:r>
      <w:r w:rsidRPr="009B1D4E">
        <w:rPr>
          <w:rFonts w:ascii="Tahoma" w:hAnsi="Tahoma" w:cs="Tahoma"/>
          <w:color w:val="222222"/>
          <w:sz w:val="20"/>
          <w:szCs w:val="20"/>
        </w:rPr>
        <w:t xml:space="preserve"> HRMS, select </w:t>
      </w:r>
      <w:r w:rsidR="009904D6">
        <w:rPr>
          <w:rFonts w:ascii="Tahoma" w:hAnsi="Tahoma" w:cs="Tahoma"/>
          <w:color w:val="222222"/>
          <w:sz w:val="20"/>
          <w:szCs w:val="20"/>
        </w:rPr>
        <w:t xml:space="preserve">All Other Tasks </w:t>
      </w:r>
      <w:r w:rsidRPr="009B1D4E">
        <w:rPr>
          <w:rFonts w:ascii="Tahoma" w:hAnsi="Tahoma" w:cs="Tahoma"/>
          <w:color w:val="222222"/>
          <w:sz w:val="20"/>
          <w:szCs w:val="20"/>
        </w:rPr>
        <w:t>-&gt;</w:t>
      </w:r>
      <w:r w:rsidR="009904D6">
        <w:rPr>
          <w:rFonts w:ascii="Tahoma" w:hAnsi="Tahoma" w:cs="Tahoma"/>
          <w:color w:val="222222"/>
          <w:sz w:val="20"/>
          <w:szCs w:val="20"/>
        </w:rPr>
        <w:t xml:space="preserve"> US – Employee Services, Cisco US -&gt; </w:t>
      </w:r>
      <w:r w:rsidRPr="009B1D4E">
        <w:rPr>
          <w:rFonts w:ascii="Tahoma" w:hAnsi="Tahoma" w:cs="Tahoma"/>
          <w:color w:val="222222"/>
          <w:sz w:val="20"/>
          <w:szCs w:val="20"/>
        </w:rPr>
        <w:t>Verification of Employment and complete the</w:t>
      </w:r>
      <w:r w:rsidR="009904D6">
        <w:rPr>
          <w:rFonts w:ascii="Tahoma" w:hAnsi="Tahoma" w:cs="Tahoma"/>
          <w:color w:val="222222"/>
          <w:sz w:val="20"/>
          <w:szCs w:val="20"/>
        </w:rPr>
        <w:t xml:space="preserve"> form</w:t>
      </w:r>
      <w:r w:rsidRPr="009B1D4E">
        <w:rPr>
          <w:rFonts w:ascii="Tahoma" w:hAnsi="Tahoma" w:cs="Tahoma"/>
          <w:color w:val="222222"/>
          <w:sz w:val="20"/>
          <w:szCs w:val="20"/>
        </w:rPr>
        <w:t xml:space="preserve"> request.</w:t>
      </w:r>
    </w:p>
    <w:p w:rsidR="008D33E7" w:rsidRPr="009B1D4E" w:rsidRDefault="008D33E7" w:rsidP="008D33E7">
      <w:pPr>
        <w:rPr>
          <w:rFonts w:ascii="Tahoma" w:hAnsi="Tahoma" w:cs="Tahoma"/>
          <w:color w:val="222222"/>
          <w:sz w:val="20"/>
          <w:szCs w:val="20"/>
        </w:rPr>
      </w:pPr>
    </w:p>
    <w:p w:rsidR="001B3059" w:rsidRDefault="00492A26" w:rsidP="001B3059">
      <w:pPr>
        <w:rPr>
          <w:rFonts w:ascii="Tahoma" w:hAnsi="Tahoma" w:cs="Tahoma"/>
          <w:color w:val="222222"/>
          <w:sz w:val="20"/>
          <w:szCs w:val="20"/>
        </w:rPr>
      </w:pPr>
      <w:r w:rsidRPr="00492A26">
        <w:rPr>
          <w:rFonts w:ascii="Tahoma" w:hAnsi="Tahoma" w:cs="Tahoma"/>
          <w:b/>
          <w:color w:val="222222"/>
          <w:sz w:val="20"/>
          <w:szCs w:val="20"/>
        </w:rPr>
        <w:t>3</w:t>
      </w:r>
      <w:r w:rsidRPr="00492A26">
        <w:rPr>
          <w:rFonts w:ascii="Tahoma" w:hAnsi="Tahoma" w:cs="Tahoma"/>
          <w:b/>
          <w:color w:val="222222"/>
          <w:sz w:val="20"/>
          <w:szCs w:val="20"/>
          <w:vertAlign w:val="superscript"/>
        </w:rPr>
        <w:t>rd</w:t>
      </w:r>
      <w:r w:rsidRPr="00492A26">
        <w:rPr>
          <w:rFonts w:ascii="Tahoma" w:hAnsi="Tahoma" w:cs="Tahoma"/>
          <w:b/>
          <w:color w:val="222222"/>
          <w:sz w:val="20"/>
          <w:szCs w:val="20"/>
        </w:rPr>
        <w:t xml:space="preserve"> party</w:t>
      </w:r>
      <w:r w:rsidR="008D33E7" w:rsidRPr="00492A26">
        <w:rPr>
          <w:rFonts w:ascii="Tahoma" w:hAnsi="Tahoma" w:cs="Tahoma"/>
          <w:b/>
          <w:color w:val="222222"/>
          <w:sz w:val="20"/>
          <w:szCs w:val="20"/>
        </w:rPr>
        <w:t xml:space="preserve"> verification request</w:t>
      </w:r>
      <w:r>
        <w:rPr>
          <w:rFonts w:ascii="Tahoma" w:hAnsi="Tahoma" w:cs="Tahoma"/>
          <w:color w:val="222222"/>
          <w:sz w:val="20"/>
          <w:szCs w:val="20"/>
        </w:rPr>
        <w:t xml:space="preserve">: </w:t>
      </w:r>
      <w:r w:rsidR="008D33E7" w:rsidRPr="009B1D4E">
        <w:rPr>
          <w:rFonts w:ascii="Tahoma" w:hAnsi="Tahoma" w:cs="Tahoma"/>
          <w:color w:val="222222"/>
          <w:sz w:val="20"/>
          <w:szCs w:val="20"/>
        </w:rPr>
        <w:t xml:space="preserve">bank, mortgage, credit card, rental, </w:t>
      </w:r>
      <w:r w:rsidR="003C5409" w:rsidRPr="009B1D4E">
        <w:rPr>
          <w:rFonts w:ascii="Tahoma" w:hAnsi="Tahoma" w:cs="Tahoma"/>
          <w:color w:val="222222"/>
          <w:sz w:val="20"/>
          <w:szCs w:val="20"/>
        </w:rPr>
        <w:t>etc.</w:t>
      </w:r>
      <w:r w:rsidR="008D33E7" w:rsidRPr="009B1D4E">
        <w:rPr>
          <w:rFonts w:ascii="Tahoma" w:hAnsi="Tahoma" w:cs="Tahoma"/>
          <w:color w:val="222222"/>
          <w:sz w:val="20"/>
          <w:szCs w:val="20"/>
        </w:rPr>
        <w:t>:</w:t>
      </w:r>
      <w:r w:rsidR="001B3059">
        <w:rPr>
          <w:rFonts w:ascii="Tahoma" w:hAnsi="Tahoma" w:cs="Tahoma"/>
          <w:color w:val="222222"/>
          <w:sz w:val="20"/>
          <w:szCs w:val="20"/>
        </w:rPr>
        <w:t xml:space="preserve"> </w:t>
      </w:r>
    </w:p>
    <w:p w:rsidR="001B3059" w:rsidRDefault="001B3059" w:rsidP="001B3059">
      <w:pPr>
        <w:rPr>
          <w:rFonts w:ascii="Tahoma" w:hAnsi="Tahoma" w:cs="Tahoma"/>
          <w:color w:val="222222"/>
          <w:sz w:val="20"/>
          <w:szCs w:val="20"/>
        </w:rPr>
      </w:pPr>
    </w:p>
    <w:p w:rsidR="00295620" w:rsidRDefault="008D33E7" w:rsidP="001B3059">
      <w:pPr>
        <w:rPr>
          <w:rFonts w:ascii="Tahoma" w:hAnsi="Tahoma" w:cs="Tahoma"/>
          <w:color w:val="222222"/>
          <w:sz w:val="20"/>
          <w:szCs w:val="20"/>
        </w:rPr>
      </w:pPr>
      <w:r w:rsidRPr="001B3059">
        <w:rPr>
          <w:rFonts w:ascii="Tahoma" w:hAnsi="Tahoma" w:cs="Tahoma"/>
          <w:color w:val="222222"/>
          <w:sz w:val="20"/>
          <w:szCs w:val="20"/>
        </w:rPr>
        <w:t>Cisco has contracted with The Work Number to respond to all employment and wage inquiries regarding current or former Cisco employees. If you are applying for a loan, mortgage, credit card, apartment lease, etc. you should instruct your lender to contact Th</w:t>
      </w:r>
      <w:r w:rsidR="00B57DF0" w:rsidRPr="001B3059">
        <w:rPr>
          <w:rFonts w:ascii="Tahoma" w:hAnsi="Tahoma" w:cs="Tahoma"/>
          <w:color w:val="222222"/>
          <w:sz w:val="20"/>
          <w:szCs w:val="20"/>
        </w:rPr>
        <w:t>e Work Number at 1-800-367-2884 (Employer 5 digit code: 10157).</w:t>
      </w:r>
      <w:r w:rsidRPr="001B3059">
        <w:rPr>
          <w:rFonts w:ascii="Tahoma" w:hAnsi="Tahoma" w:cs="Tahoma"/>
          <w:color w:val="222222"/>
          <w:sz w:val="20"/>
          <w:szCs w:val="20"/>
        </w:rPr>
        <w:t xml:space="preserve"> </w:t>
      </w:r>
    </w:p>
    <w:p w:rsidR="00295620" w:rsidRDefault="00295620" w:rsidP="001B3059">
      <w:pPr>
        <w:rPr>
          <w:rFonts w:ascii="Tahoma" w:hAnsi="Tahoma" w:cs="Tahoma"/>
          <w:color w:val="222222"/>
          <w:sz w:val="20"/>
          <w:szCs w:val="20"/>
        </w:rPr>
      </w:pPr>
    </w:p>
    <w:p w:rsidR="008D33E7" w:rsidRPr="001B3059" w:rsidRDefault="00295620" w:rsidP="001B3059">
      <w:pPr>
        <w:rPr>
          <w:rFonts w:ascii="Tahoma" w:hAnsi="Tahoma" w:cs="Tahoma"/>
          <w:color w:val="0070C0"/>
          <w:sz w:val="20"/>
          <w:szCs w:val="20"/>
          <w:u w:val="single"/>
        </w:rPr>
      </w:pPr>
      <w:r>
        <w:rPr>
          <w:rFonts w:ascii="Tahoma" w:hAnsi="Tahoma" w:cs="Tahoma"/>
          <w:color w:val="222222"/>
          <w:sz w:val="20"/>
          <w:szCs w:val="20"/>
        </w:rPr>
        <w:t>You can also provide information to 3</w:t>
      </w:r>
      <w:r w:rsidRPr="00295620">
        <w:rPr>
          <w:rFonts w:ascii="Tahoma" w:hAnsi="Tahoma" w:cs="Tahoma"/>
          <w:color w:val="222222"/>
          <w:sz w:val="20"/>
          <w:szCs w:val="20"/>
          <w:vertAlign w:val="superscript"/>
        </w:rPr>
        <w:t>rd</w:t>
      </w:r>
      <w:r>
        <w:rPr>
          <w:rFonts w:ascii="Tahoma" w:hAnsi="Tahoma" w:cs="Tahoma"/>
          <w:color w:val="222222"/>
          <w:sz w:val="20"/>
          <w:szCs w:val="20"/>
        </w:rPr>
        <w:t xml:space="preserve"> party through salary key. Follow this </w:t>
      </w:r>
      <w:hyperlink r:id="rId30" w:anchor="http://www.theworknumber.com/" w:history="1">
        <w:r w:rsidR="002C02E9">
          <w:rPr>
            <w:rStyle w:val="Hyperlink"/>
            <w:rFonts w:ascii="Tahoma" w:hAnsi="Tahoma" w:cs="Tahoma"/>
            <w:sz w:val="20"/>
            <w:szCs w:val="20"/>
          </w:rPr>
          <w:t>instruction page</w:t>
        </w:r>
      </w:hyperlink>
      <w:r>
        <w:rPr>
          <w:rFonts w:ascii="Tahoma" w:hAnsi="Tahoma" w:cs="Tahoma"/>
          <w:color w:val="222222"/>
          <w:sz w:val="20"/>
          <w:szCs w:val="20"/>
        </w:rPr>
        <w:t xml:space="preserve"> and </w:t>
      </w:r>
      <w:r w:rsidR="002C02E9">
        <w:rPr>
          <w:rFonts w:ascii="Tahoma" w:hAnsi="Tahoma" w:cs="Tahoma"/>
          <w:color w:val="222222"/>
          <w:sz w:val="20"/>
          <w:szCs w:val="20"/>
        </w:rPr>
        <w:t xml:space="preserve">visit </w:t>
      </w:r>
      <w:hyperlink r:id="rId31" w:history="1">
        <w:r w:rsidR="008D33E7" w:rsidRPr="00832392">
          <w:rPr>
            <w:rStyle w:val="Hyperlink"/>
            <w:rFonts w:ascii="Tahoma" w:hAnsi="Tahoma" w:cs="Tahoma"/>
            <w:sz w:val="20"/>
            <w:szCs w:val="20"/>
          </w:rPr>
          <w:t>Employment Verification</w:t>
        </w:r>
      </w:hyperlink>
      <w:r w:rsidR="002C02E9">
        <w:rPr>
          <w:rFonts w:ascii="Tahoma" w:hAnsi="Tahoma" w:cs="Tahoma"/>
          <w:color w:val="222222"/>
          <w:sz w:val="20"/>
          <w:szCs w:val="20"/>
        </w:rPr>
        <w:t>.</w:t>
      </w:r>
    </w:p>
    <w:p w:rsidR="00460703" w:rsidRPr="009B1D4E" w:rsidRDefault="00460703" w:rsidP="00040660">
      <w:pPr>
        <w:rPr>
          <w:rFonts w:ascii="Tahoma" w:hAnsi="Tahoma" w:cs="Tahoma"/>
          <w:sz w:val="20"/>
          <w:szCs w:val="20"/>
          <w:u w:val="single"/>
        </w:rPr>
      </w:pPr>
    </w:p>
    <w:p w:rsidR="00A34E32" w:rsidRPr="00216E06" w:rsidRDefault="00295620" w:rsidP="00040660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Other Frequently Asked Info</w:t>
      </w:r>
      <w:r w:rsidR="00216E06" w:rsidRPr="00216E06">
        <w:rPr>
          <w:rFonts w:ascii="Tahoma" w:hAnsi="Tahoma" w:cs="Tahoma"/>
          <w:b/>
          <w:sz w:val="20"/>
          <w:szCs w:val="20"/>
        </w:rPr>
        <w:t>:</w:t>
      </w:r>
    </w:p>
    <w:p w:rsidR="008D33E7" w:rsidRPr="009B1D4E" w:rsidRDefault="008D33E7" w:rsidP="00040660">
      <w:pPr>
        <w:rPr>
          <w:rFonts w:ascii="Tahoma" w:hAnsi="Tahoma" w:cs="Tahoma"/>
          <w:sz w:val="20"/>
          <w:szCs w:val="20"/>
        </w:rPr>
      </w:pPr>
    </w:p>
    <w:p w:rsidR="00A34E32" w:rsidRPr="00295620" w:rsidRDefault="00DC2CB5" w:rsidP="00295620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hyperlink r:id="rId32" w:history="1">
        <w:r w:rsidR="002D33FB" w:rsidRPr="00295620">
          <w:rPr>
            <w:rStyle w:val="Hyperlink"/>
            <w:rFonts w:ascii="Tahoma" w:hAnsi="Tahoma" w:cs="Tahoma"/>
            <w:sz w:val="20"/>
            <w:szCs w:val="20"/>
          </w:rPr>
          <w:t>Mobile Phone</w:t>
        </w:r>
      </w:hyperlink>
    </w:p>
    <w:p w:rsidR="005A0296" w:rsidRPr="00295620" w:rsidRDefault="00DC2CB5" w:rsidP="00295620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hyperlink r:id="rId33" w:history="1">
        <w:r w:rsidR="005A0296" w:rsidRPr="00295620">
          <w:rPr>
            <w:rStyle w:val="Hyperlink"/>
            <w:rFonts w:ascii="Tahoma" w:hAnsi="Tahoma" w:cs="Tahoma"/>
            <w:sz w:val="20"/>
            <w:szCs w:val="20"/>
          </w:rPr>
          <w:t>American Express card application</w:t>
        </w:r>
      </w:hyperlink>
    </w:p>
    <w:p w:rsidR="00384001" w:rsidRPr="00295620" w:rsidRDefault="00DC2CB5" w:rsidP="00295620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hyperlink r:id="rId34" w:history="1">
        <w:r w:rsidR="00384001" w:rsidRPr="00295620">
          <w:rPr>
            <w:rStyle w:val="Hyperlink"/>
            <w:rFonts w:ascii="Tahoma" w:hAnsi="Tahoma" w:cs="Tahoma"/>
            <w:sz w:val="20"/>
            <w:szCs w:val="20"/>
          </w:rPr>
          <w:t>Booking travel</w:t>
        </w:r>
      </w:hyperlink>
      <w:r w:rsidR="00295620" w:rsidRPr="00295620">
        <w:rPr>
          <w:rFonts w:ascii="Tahoma" w:hAnsi="Tahoma" w:cs="Tahoma"/>
          <w:sz w:val="20"/>
          <w:szCs w:val="20"/>
        </w:rPr>
        <w:t xml:space="preserve"> </w:t>
      </w:r>
    </w:p>
    <w:p w:rsidR="00E74925" w:rsidRPr="009B1D4E" w:rsidRDefault="00E74925" w:rsidP="00E74925">
      <w:pPr>
        <w:rPr>
          <w:rFonts w:ascii="Tahoma" w:hAnsi="Tahoma" w:cs="Tahoma"/>
          <w:sz w:val="20"/>
          <w:szCs w:val="20"/>
        </w:rPr>
      </w:pPr>
    </w:p>
    <w:p w:rsidR="00EE76F6" w:rsidRPr="009B1D4E" w:rsidRDefault="00EE76F6" w:rsidP="00040660">
      <w:pPr>
        <w:rPr>
          <w:rFonts w:ascii="Tahoma" w:hAnsi="Tahoma" w:cs="Tahoma"/>
          <w:sz w:val="20"/>
          <w:szCs w:val="20"/>
        </w:rPr>
      </w:pPr>
    </w:p>
    <w:p w:rsidR="00460703" w:rsidRPr="00BC2D95" w:rsidRDefault="00482223" w:rsidP="0004066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Find many answers to your questions </w:t>
      </w:r>
      <w:r w:rsidR="00216E06">
        <w:rPr>
          <w:rFonts w:ascii="Tahoma" w:hAnsi="Tahoma" w:cs="Tahoma"/>
          <w:sz w:val="20"/>
          <w:szCs w:val="20"/>
        </w:rPr>
        <w:t xml:space="preserve">through </w:t>
      </w:r>
      <w:r>
        <w:rPr>
          <w:rFonts w:ascii="Tahoma" w:hAnsi="Tahoma" w:cs="Tahoma"/>
          <w:sz w:val="20"/>
          <w:szCs w:val="20"/>
        </w:rPr>
        <w:t>Cisco portal:</w:t>
      </w:r>
      <w:r w:rsidR="00460703" w:rsidRPr="009B1D4E">
        <w:rPr>
          <w:rFonts w:ascii="Tahoma" w:hAnsi="Tahoma" w:cs="Tahoma"/>
          <w:sz w:val="20"/>
          <w:szCs w:val="20"/>
        </w:rPr>
        <w:t xml:space="preserve"> </w:t>
      </w:r>
      <w:r w:rsidRPr="00482223">
        <w:rPr>
          <w:rFonts w:ascii="Tahoma" w:hAnsi="Tahoma" w:cs="Tahoma"/>
          <w:sz w:val="20"/>
          <w:szCs w:val="20"/>
          <w:highlight w:val="yellow"/>
        </w:rPr>
        <w:t>h</w:t>
      </w:r>
      <w:r w:rsidR="00180326" w:rsidRPr="00BC2D95">
        <w:rPr>
          <w:rFonts w:ascii="Tahoma" w:hAnsi="Tahoma" w:cs="Tahoma"/>
          <w:sz w:val="20"/>
          <w:szCs w:val="20"/>
          <w:highlight w:val="yellow"/>
        </w:rPr>
        <w:t>elpzone.cisco.com</w:t>
      </w:r>
    </w:p>
    <w:p w:rsidR="00460703" w:rsidRPr="009B1D4E" w:rsidRDefault="00460703" w:rsidP="00040660">
      <w:pPr>
        <w:rPr>
          <w:rFonts w:ascii="Tahoma" w:hAnsi="Tahoma" w:cs="Tahoma"/>
          <w:sz w:val="20"/>
          <w:szCs w:val="20"/>
        </w:rPr>
      </w:pPr>
    </w:p>
    <w:p w:rsidR="00EE76F6" w:rsidRPr="009B1D4E" w:rsidRDefault="00BF59F5" w:rsidP="00040660">
      <w:pPr>
        <w:rPr>
          <w:rFonts w:ascii="Tahoma" w:hAnsi="Tahoma" w:cs="Tahoma"/>
          <w:sz w:val="20"/>
          <w:szCs w:val="20"/>
        </w:rPr>
      </w:pPr>
      <w:r w:rsidRPr="009B1D4E">
        <w:rPr>
          <w:rFonts w:ascii="Tahoma" w:hAnsi="Tahoma" w:cs="Tahoma"/>
          <w:sz w:val="20"/>
          <w:szCs w:val="20"/>
        </w:rPr>
        <w:t>If you are still unable to find answers</w:t>
      </w:r>
      <w:r w:rsidR="00482223">
        <w:rPr>
          <w:rFonts w:ascii="Tahoma" w:hAnsi="Tahoma" w:cs="Tahoma"/>
          <w:sz w:val="20"/>
          <w:szCs w:val="20"/>
        </w:rPr>
        <w:t xml:space="preserve"> to your question</w:t>
      </w:r>
      <w:r w:rsidRPr="009B1D4E">
        <w:rPr>
          <w:rFonts w:ascii="Tahoma" w:hAnsi="Tahoma" w:cs="Tahoma"/>
          <w:sz w:val="20"/>
          <w:szCs w:val="20"/>
        </w:rPr>
        <w:t>, you may</w:t>
      </w:r>
      <w:r w:rsidR="00EE76F6" w:rsidRPr="009B1D4E">
        <w:rPr>
          <w:rFonts w:ascii="Tahoma" w:hAnsi="Tahoma" w:cs="Tahoma"/>
          <w:sz w:val="20"/>
          <w:szCs w:val="20"/>
        </w:rPr>
        <w:t xml:space="preserve"> contact </w:t>
      </w:r>
      <w:r w:rsidR="00180326">
        <w:rPr>
          <w:rFonts w:ascii="Tahoma" w:hAnsi="Tahoma" w:cs="Tahoma"/>
          <w:sz w:val="20"/>
          <w:szCs w:val="20"/>
        </w:rPr>
        <w:t>People Support</w:t>
      </w:r>
      <w:r w:rsidR="00482223">
        <w:rPr>
          <w:rFonts w:ascii="Tahoma" w:hAnsi="Tahoma" w:cs="Tahoma"/>
          <w:sz w:val="20"/>
          <w:szCs w:val="20"/>
        </w:rPr>
        <w:t xml:space="preserve"> from Helpzone portal via the Click2Chat or opening a case.</w:t>
      </w:r>
    </w:p>
    <w:p w:rsidR="00EE76F6" w:rsidRDefault="00EE76F6" w:rsidP="00040660">
      <w:pPr>
        <w:rPr>
          <w:rFonts w:ascii="Tahoma" w:hAnsi="Tahoma" w:cs="Tahoma"/>
          <w:sz w:val="20"/>
          <w:szCs w:val="20"/>
        </w:rPr>
      </w:pPr>
    </w:p>
    <w:p w:rsidR="00516C45" w:rsidRPr="009B1D4E" w:rsidRDefault="00482223" w:rsidP="00516C45">
      <w:pPr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Phone support is available for both HR Support and Technical Support. Visit this URL for the available telephone numbers:</w:t>
      </w:r>
      <w:r w:rsidRPr="009B1D4E">
        <w:rPr>
          <w:rFonts w:ascii="Tahoma" w:hAnsi="Tahoma" w:cs="Tahoma"/>
          <w:sz w:val="20"/>
          <w:szCs w:val="20"/>
        </w:rPr>
        <w:t xml:space="preserve"> </w:t>
      </w:r>
      <w:hyperlink r:id="rId35" w:history="1">
        <w:r w:rsidRPr="007628EA">
          <w:rPr>
            <w:rStyle w:val="Hyperlink"/>
          </w:rPr>
          <w:t>http://helpzone.cisco.com/t5/custom/page/page-id/PhoneSupport</w:t>
        </w:r>
      </w:hyperlink>
      <w:r>
        <w:t xml:space="preserve"> </w:t>
      </w:r>
    </w:p>
    <w:p w:rsidR="00516C45" w:rsidRPr="009B1D4E" w:rsidRDefault="00516C45" w:rsidP="00040660">
      <w:pPr>
        <w:rPr>
          <w:rFonts w:ascii="Tahoma" w:hAnsi="Tahoma" w:cs="Tahoma"/>
          <w:sz w:val="20"/>
          <w:szCs w:val="20"/>
        </w:rPr>
      </w:pPr>
    </w:p>
    <w:p w:rsidR="00861C78" w:rsidRDefault="00C04CF7" w:rsidP="00040660">
      <w:pPr>
        <w:rPr>
          <w:rFonts w:ascii="Tahoma" w:hAnsi="Tahoma" w:cs="Tahoma"/>
          <w:sz w:val="20"/>
          <w:szCs w:val="20"/>
        </w:rPr>
      </w:pPr>
      <w:del w:id="3" w:author="Sergio Contreras (secontre)" w:date="2016-12-22T15:39:00Z">
        <w:r w:rsidRPr="009B1D4E" w:rsidDel="00700085">
          <w:rPr>
            <w:rFonts w:ascii="Tahoma" w:hAnsi="Tahoma" w:cs="Tahoma"/>
            <w:noProof/>
            <w:sz w:val="20"/>
            <w:szCs w:val="20"/>
            <w:lang w:eastAsia="en-US"/>
          </w:rPr>
          <w:drawing>
            <wp:inline distT="0" distB="0" distL="0" distR="0" wp14:anchorId="437AF675" wp14:editId="5F4DBBC5">
              <wp:extent cx="6202680" cy="2844348"/>
              <wp:effectExtent l="0" t="0" r="762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2768" cy="28535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sectPr w:rsidR="00861C78" w:rsidSect="00544CBB">
      <w:footerReference w:type="default" r:id="rId3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CB5" w:rsidRDefault="00DC2CB5" w:rsidP="000E7533">
      <w:r>
        <w:separator/>
      </w:r>
    </w:p>
  </w:endnote>
  <w:endnote w:type="continuationSeparator" w:id="0">
    <w:p w:rsidR="00DC2CB5" w:rsidRDefault="00DC2CB5" w:rsidP="000E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9DE" w:rsidRDefault="004F19DE">
    <w:pPr>
      <w:pStyle w:val="Footer"/>
      <w:rPr>
        <w:rFonts w:ascii="Tahoma" w:hAnsi="Tahoma" w:cs="Tahoma"/>
        <w:sz w:val="16"/>
        <w:szCs w:val="16"/>
      </w:rPr>
    </w:pPr>
  </w:p>
  <w:p w:rsidR="004F19DE" w:rsidRDefault="004F19DE">
    <w:pPr>
      <w:pStyle w:val="Footer"/>
      <w:rPr>
        <w:rFonts w:ascii="Tahoma" w:hAnsi="Tahoma" w:cs="Tahoma"/>
        <w:sz w:val="16"/>
        <w:szCs w:val="16"/>
      </w:rPr>
    </w:pPr>
  </w:p>
  <w:p w:rsidR="004F19DE" w:rsidRPr="004F19DE" w:rsidRDefault="00AF6226">
    <w:pPr>
      <w:pStyle w:val="Foo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Owned by: GSA AMS SME, rev. 5/3</w:t>
    </w:r>
    <w:r w:rsidR="004F19DE" w:rsidRPr="004F19DE">
      <w:rPr>
        <w:rFonts w:ascii="Tahoma" w:hAnsi="Tahoma" w:cs="Tahoma"/>
        <w:sz w:val="16"/>
        <w:szCs w:val="16"/>
      </w:rPr>
      <w:t>/17</w:t>
    </w:r>
  </w:p>
  <w:p w:rsidR="00AF6226" w:rsidRDefault="00AF6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CB5" w:rsidRDefault="00DC2CB5" w:rsidP="000E7533">
      <w:r>
        <w:separator/>
      </w:r>
    </w:p>
  </w:footnote>
  <w:footnote w:type="continuationSeparator" w:id="0">
    <w:p w:rsidR="00DC2CB5" w:rsidRDefault="00DC2CB5" w:rsidP="000E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2EDB"/>
    <w:multiLevelType w:val="hybridMultilevel"/>
    <w:tmpl w:val="AC90B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215443"/>
    <w:multiLevelType w:val="hybridMultilevel"/>
    <w:tmpl w:val="1002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C39E9"/>
    <w:multiLevelType w:val="hybridMultilevel"/>
    <w:tmpl w:val="724C437A"/>
    <w:lvl w:ilvl="0" w:tplc="57024BC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5234B0"/>
    <w:multiLevelType w:val="hybridMultilevel"/>
    <w:tmpl w:val="BCAA73B4"/>
    <w:lvl w:ilvl="0" w:tplc="E92034AA">
      <w:start w:val="30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44195"/>
    <w:multiLevelType w:val="hybridMultilevel"/>
    <w:tmpl w:val="18C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21463"/>
    <w:multiLevelType w:val="hybridMultilevel"/>
    <w:tmpl w:val="A45CD52A"/>
    <w:lvl w:ilvl="0" w:tplc="B9848BAA">
      <w:start w:val="30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F1ED0"/>
    <w:multiLevelType w:val="hybridMultilevel"/>
    <w:tmpl w:val="EC343168"/>
    <w:lvl w:ilvl="0" w:tplc="9E8838F8">
      <w:start w:val="30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216A8D"/>
    <w:multiLevelType w:val="hybridMultilevel"/>
    <w:tmpl w:val="3CDC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86927"/>
    <w:multiLevelType w:val="hybridMultilevel"/>
    <w:tmpl w:val="B8BE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81224"/>
    <w:multiLevelType w:val="hybridMultilevel"/>
    <w:tmpl w:val="D4BE0AE0"/>
    <w:lvl w:ilvl="0" w:tplc="AB4AB2AA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8"/>
  </w:num>
  <w:num w:numId="10">
    <w:abstractNumId w:val="4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rgio Contreras (secontre)">
    <w15:presenceInfo w15:providerId="AD" w15:userId="S-1-5-21-1708537768-1303643608-725345543-2862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47"/>
    <w:rsid w:val="00023A18"/>
    <w:rsid w:val="00040660"/>
    <w:rsid w:val="000427C3"/>
    <w:rsid w:val="00095C68"/>
    <w:rsid w:val="000A47F3"/>
    <w:rsid w:val="000E7533"/>
    <w:rsid w:val="00131BC2"/>
    <w:rsid w:val="00131C6C"/>
    <w:rsid w:val="00141847"/>
    <w:rsid w:val="00170911"/>
    <w:rsid w:val="00180326"/>
    <w:rsid w:val="001945B8"/>
    <w:rsid w:val="00196B56"/>
    <w:rsid w:val="001A7C19"/>
    <w:rsid w:val="001B3059"/>
    <w:rsid w:val="001B6D5B"/>
    <w:rsid w:val="001D1BF1"/>
    <w:rsid w:val="001F5D3F"/>
    <w:rsid w:val="002039F1"/>
    <w:rsid w:val="00215B26"/>
    <w:rsid w:val="00216ACD"/>
    <w:rsid w:val="00216E06"/>
    <w:rsid w:val="00231844"/>
    <w:rsid w:val="002464E4"/>
    <w:rsid w:val="00267F9D"/>
    <w:rsid w:val="00276502"/>
    <w:rsid w:val="00285A56"/>
    <w:rsid w:val="00295620"/>
    <w:rsid w:val="002A471B"/>
    <w:rsid w:val="002A5D0E"/>
    <w:rsid w:val="002B223E"/>
    <w:rsid w:val="002C02E9"/>
    <w:rsid w:val="002D33FB"/>
    <w:rsid w:val="002F1B4B"/>
    <w:rsid w:val="002F66A8"/>
    <w:rsid w:val="00384001"/>
    <w:rsid w:val="003B0939"/>
    <w:rsid w:val="003C5409"/>
    <w:rsid w:val="003E09DE"/>
    <w:rsid w:val="003F2E76"/>
    <w:rsid w:val="00414FEA"/>
    <w:rsid w:val="00426E40"/>
    <w:rsid w:val="0045660C"/>
    <w:rsid w:val="00460703"/>
    <w:rsid w:val="00474DBB"/>
    <w:rsid w:val="00482223"/>
    <w:rsid w:val="0048333C"/>
    <w:rsid w:val="00492A26"/>
    <w:rsid w:val="004A5C42"/>
    <w:rsid w:val="004A6848"/>
    <w:rsid w:val="004B46AD"/>
    <w:rsid w:val="004C004B"/>
    <w:rsid w:val="004C2D38"/>
    <w:rsid w:val="004E1435"/>
    <w:rsid w:val="004F19DE"/>
    <w:rsid w:val="00512936"/>
    <w:rsid w:val="00516C45"/>
    <w:rsid w:val="0053472F"/>
    <w:rsid w:val="005403A9"/>
    <w:rsid w:val="00542C0F"/>
    <w:rsid w:val="00544CBB"/>
    <w:rsid w:val="00596B1C"/>
    <w:rsid w:val="005A0296"/>
    <w:rsid w:val="005D4DC4"/>
    <w:rsid w:val="006226A3"/>
    <w:rsid w:val="00662AB1"/>
    <w:rsid w:val="006A5DEF"/>
    <w:rsid w:val="006A6721"/>
    <w:rsid w:val="006C2E3D"/>
    <w:rsid w:val="006D2904"/>
    <w:rsid w:val="006D5EBD"/>
    <w:rsid w:val="00710282"/>
    <w:rsid w:val="007136BA"/>
    <w:rsid w:val="00725625"/>
    <w:rsid w:val="007468B7"/>
    <w:rsid w:val="00756175"/>
    <w:rsid w:val="007705EA"/>
    <w:rsid w:val="00780447"/>
    <w:rsid w:val="0079106B"/>
    <w:rsid w:val="00792D77"/>
    <w:rsid w:val="007946C6"/>
    <w:rsid w:val="0079784C"/>
    <w:rsid w:val="007C5407"/>
    <w:rsid w:val="007E6D38"/>
    <w:rsid w:val="007F43FD"/>
    <w:rsid w:val="007F7269"/>
    <w:rsid w:val="00803FF3"/>
    <w:rsid w:val="008156EC"/>
    <w:rsid w:val="00832392"/>
    <w:rsid w:val="00844D56"/>
    <w:rsid w:val="00861C78"/>
    <w:rsid w:val="00870913"/>
    <w:rsid w:val="00873A73"/>
    <w:rsid w:val="008904F7"/>
    <w:rsid w:val="008B3162"/>
    <w:rsid w:val="008C0734"/>
    <w:rsid w:val="008D33E7"/>
    <w:rsid w:val="008D3930"/>
    <w:rsid w:val="008E7230"/>
    <w:rsid w:val="009306A6"/>
    <w:rsid w:val="00932ACB"/>
    <w:rsid w:val="00972423"/>
    <w:rsid w:val="009904D6"/>
    <w:rsid w:val="00991514"/>
    <w:rsid w:val="009A6130"/>
    <w:rsid w:val="009B1D4E"/>
    <w:rsid w:val="009E2FB2"/>
    <w:rsid w:val="00A036EC"/>
    <w:rsid w:val="00A07C50"/>
    <w:rsid w:val="00A34E32"/>
    <w:rsid w:val="00A3539F"/>
    <w:rsid w:val="00A60D29"/>
    <w:rsid w:val="00A71179"/>
    <w:rsid w:val="00A94B3A"/>
    <w:rsid w:val="00AF6226"/>
    <w:rsid w:val="00B029C1"/>
    <w:rsid w:val="00B22566"/>
    <w:rsid w:val="00B22A01"/>
    <w:rsid w:val="00B23F1F"/>
    <w:rsid w:val="00B50202"/>
    <w:rsid w:val="00B57137"/>
    <w:rsid w:val="00B57DF0"/>
    <w:rsid w:val="00B852B8"/>
    <w:rsid w:val="00B871E4"/>
    <w:rsid w:val="00B96638"/>
    <w:rsid w:val="00BA219B"/>
    <w:rsid w:val="00BC2D95"/>
    <w:rsid w:val="00BF59F5"/>
    <w:rsid w:val="00C03508"/>
    <w:rsid w:val="00C0426D"/>
    <w:rsid w:val="00C04CF7"/>
    <w:rsid w:val="00C06FCD"/>
    <w:rsid w:val="00C15FAB"/>
    <w:rsid w:val="00C21A4E"/>
    <w:rsid w:val="00C3714F"/>
    <w:rsid w:val="00C718B7"/>
    <w:rsid w:val="00C77F5B"/>
    <w:rsid w:val="00C841FB"/>
    <w:rsid w:val="00CE2BE2"/>
    <w:rsid w:val="00CF4491"/>
    <w:rsid w:val="00D057AE"/>
    <w:rsid w:val="00D137A1"/>
    <w:rsid w:val="00D42472"/>
    <w:rsid w:val="00D44601"/>
    <w:rsid w:val="00D57110"/>
    <w:rsid w:val="00D90FEB"/>
    <w:rsid w:val="00DA0C34"/>
    <w:rsid w:val="00DA3E01"/>
    <w:rsid w:val="00DC2CB5"/>
    <w:rsid w:val="00DE05D6"/>
    <w:rsid w:val="00DE1C0D"/>
    <w:rsid w:val="00DE1FA2"/>
    <w:rsid w:val="00DE2E4D"/>
    <w:rsid w:val="00DE50F0"/>
    <w:rsid w:val="00DE7D89"/>
    <w:rsid w:val="00E056D8"/>
    <w:rsid w:val="00E167F0"/>
    <w:rsid w:val="00E278D3"/>
    <w:rsid w:val="00E34722"/>
    <w:rsid w:val="00E41E86"/>
    <w:rsid w:val="00E423B0"/>
    <w:rsid w:val="00E74925"/>
    <w:rsid w:val="00E85D95"/>
    <w:rsid w:val="00ED244B"/>
    <w:rsid w:val="00EE76F6"/>
    <w:rsid w:val="00F06757"/>
    <w:rsid w:val="00F279DC"/>
    <w:rsid w:val="00F71F89"/>
    <w:rsid w:val="00F742C4"/>
    <w:rsid w:val="00F91749"/>
    <w:rsid w:val="00FD1ECD"/>
    <w:rsid w:val="00FD4C44"/>
    <w:rsid w:val="00FE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E71532-EDF0-454C-96AF-8C4DB00A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84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8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6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6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660"/>
    <w:pPr>
      <w:ind w:left="720"/>
      <w:contextualSpacing/>
    </w:pPr>
  </w:style>
  <w:style w:type="character" w:customStyle="1" w:styleId="scripttitle-">
    <w:name w:val="scripttitle-"/>
    <w:basedOn w:val="DefaultParagraphFont"/>
    <w:rsid w:val="00426E40"/>
  </w:style>
  <w:style w:type="paragraph" w:styleId="HTMLPreformatted">
    <w:name w:val="HTML Preformatted"/>
    <w:basedOn w:val="Normal"/>
    <w:link w:val="HTMLPreformattedChar"/>
    <w:uiPriority w:val="99"/>
    <w:unhideWhenUsed/>
    <w:rsid w:val="00CF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449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33E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57DF0"/>
    <w:rPr>
      <w:color w:val="800080" w:themeColor="followedHyperlink"/>
      <w:u w:val="single"/>
    </w:rPr>
  </w:style>
  <w:style w:type="character" w:customStyle="1" w:styleId="x-panel-header-text8">
    <w:name w:val="x-panel-header-text8"/>
    <w:basedOn w:val="DefaultParagraphFont"/>
    <w:rsid w:val="00460703"/>
  </w:style>
  <w:style w:type="paragraph" w:styleId="Header">
    <w:name w:val="header"/>
    <w:basedOn w:val="Normal"/>
    <w:link w:val="HeaderChar"/>
    <w:uiPriority w:val="99"/>
    <w:unhideWhenUsed/>
    <w:rsid w:val="000E75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533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75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533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9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7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93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1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10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71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083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006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964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102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139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848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185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3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c/r/team-development/FYE/EN/new-employee-roadmap.html" TargetMode="External"/><Relationship Id="rId13" Type="http://schemas.openxmlformats.org/officeDocument/2006/relationships/hyperlink" Target="https://cisco.jiveon.com/docs/DOC-108429" TargetMode="External"/><Relationship Id="rId18" Type="http://schemas.openxmlformats.org/officeDocument/2006/relationships/hyperlink" Target="http://wwwin.cisco.com/c/cec/index.html" TargetMode="External"/><Relationship Id="rId26" Type="http://schemas.openxmlformats.org/officeDocument/2006/relationships/hyperlink" Target="http://wwwin.cisco.com/c/cec/employee/pto-payroll/us/tools.html" TargetMode="External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://wwwin.cisco.com/c/cec/employee/pto-payroll.html" TargetMode="External"/><Relationship Id="rId34" Type="http://schemas.openxmlformats.org/officeDocument/2006/relationships/hyperlink" Target="http://wwwin.cisco.com/c/cec/organizations/cisco-services/ts/tso/gtc/cin/agent/cfl/corporateinfo/transfertravel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cisco.jiveon.com/groups/i-9/pages/home" TargetMode="External"/><Relationship Id="rId25" Type="http://schemas.openxmlformats.org/officeDocument/2006/relationships/hyperlink" Target="https://cisco.jiveon.com/docs/DOC-974125" TargetMode="External"/><Relationship Id="rId33" Type="http://schemas.openxmlformats.org/officeDocument/2006/relationships/hyperlink" Target="http://wwwin.cisco.com/c/cec/support/amex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employeei9@cisco.com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://wwwin.cisco.com/c/cec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in.cisco.com/c/cec/organizations/finance/treasury/ssbr/sas/client-services.html" TargetMode="External"/><Relationship Id="rId24" Type="http://schemas.openxmlformats.org/officeDocument/2006/relationships/hyperlink" Target="http://wwwin.cisco.com/c/cec/index.html" TargetMode="External"/><Relationship Id="rId32" Type="http://schemas.openxmlformats.org/officeDocument/2006/relationships/hyperlink" Target="https://cisco.jiveon.com/groups/it-mobility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in.cisco.com/security/sas/requestform.shtml" TargetMode="External"/><Relationship Id="rId23" Type="http://schemas.openxmlformats.org/officeDocument/2006/relationships/image" Target="cid:image001.png@01CAE53A.AA02E220" TargetMode="External"/><Relationship Id="rId28" Type="http://schemas.openxmlformats.org/officeDocument/2006/relationships/hyperlink" Target="http://www.myciscobenefits.com" TargetMode="External"/><Relationship Id="rId36" Type="http://schemas.openxmlformats.org/officeDocument/2006/relationships/image" Target="media/image5.png"/><Relationship Id="rId10" Type="http://schemas.openxmlformats.org/officeDocument/2006/relationships/hyperlink" Target="http://www.cisco.com/c/r/team-development/FYE/EN/new-employee-orientation.html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://www.theworknumber.com/Employe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bpm.cisco.com/wpr/loc/login/GMyLBHa-hiqxmT09uQqBQw%5B%5B*/!STANDARD" TargetMode="External"/><Relationship Id="rId14" Type="http://schemas.openxmlformats.org/officeDocument/2006/relationships/hyperlink" Target="http://wwwin.cisco.com/security/sas/badging/obtain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wwwin.cisco.com/c/cec/employee/benefits-comps.html" TargetMode="External"/><Relationship Id="rId30" Type="http://schemas.openxmlformats.org/officeDocument/2006/relationships/hyperlink" Target="https://hrckm.cisco.com/InfoCenter/index?page=content&amp;id=FAQ3032&amp;actp=search&amp;viewlocale=en_US&amp;searchid=1478048586508" TargetMode="External"/><Relationship Id="rId35" Type="http://schemas.openxmlformats.org/officeDocument/2006/relationships/hyperlink" Target="http://helpzone.cisco.com/t5/custom/page/page-id/Phone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319F8-B48D-4818-976C-2C40A6FAB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Vish Arora (visarora)</cp:lastModifiedBy>
  <cp:revision>2</cp:revision>
  <dcterms:created xsi:type="dcterms:W3CDTF">2017-06-20T13:19:00Z</dcterms:created>
  <dcterms:modified xsi:type="dcterms:W3CDTF">2017-06-20T13:19:00Z</dcterms:modified>
</cp:coreProperties>
</file>